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59" w:rsidRPr="00F65759" w:rsidRDefault="00F65759" w:rsidP="00F6575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NZ" w:eastAsia="en-NZ"/>
        </w:rPr>
      </w:pPr>
      <w:r w:rsidRPr="00F65759">
        <w:rPr>
          <w:rFonts w:ascii="Arial" w:eastAsia="Times New Roman" w:hAnsi="Arial" w:cs="Arial"/>
          <w:b/>
          <w:sz w:val="24"/>
          <w:szCs w:val="24"/>
          <w:lang w:val="en-NZ" w:eastAsia="en-NZ"/>
        </w:rPr>
        <w:t>228.371 Assignment 3</w:t>
      </w:r>
    </w:p>
    <w:p w:rsidR="00F65759" w:rsidRPr="00F65759" w:rsidRDefault="00F65759" w:rsidP="00F6575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NZ" w:eastAsia="en-NZ"/>
        </w:rPr>
      </w:pPr>
    </w:p>
    <w:p w:rsidR="00F65759" w:rsidRPr="00F65759" w:rsidRDefault="00F65759" w:rsidP="00F6575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NZ" w:eastAsia="en-NZ"/>
        </w:rPr>
      </w:pPr>
      <w:r w:rsidRPr="00F65759">
        <w:rPr>
          <w:rFonts w:ascii="Arial" w:eastAsia="Times New Roman" w:hAnsi="Arial" w:cs="Arial"/>
          <w:b/>
          <w:sz w:val="24"/>
          <w:szCs w:val="24"/>
          <w:lang w:val="en-NZ" w:eastAsia="en-NZ"/>
        </w:rPr>
        <w:t>Assessed lab: June 18, 2014</w:t>
      </w:r>
    </w:p>
    <w:p w:rsidR="00F65759" w:rsidRPr="00F65759" w:rsidRDefault="00F65759" w:rsidP="00F6575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NZ" w:eastAsia="en-NZ"/>
        </w:rPr>
      </w:pPr>
    </w:p>
    <w:p w:rsidR="00F65759" w:rsidRPr="00F65759" w:rsidRDefault="00F65759" w:rsidP="00F6575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NZ" w:eastAsia="en-NZ"/>
        </w:rPr>
      </w:pPr>
      <w:r w:rsidRPr="00F65759">
        <w:rPr>
          <w:rFonts w:ascii="Arial" w:eastAsia="Times New Roman" w:hAnsi="Arial" w:cs="Arial"/>
          <w:b/>
          <w:sz w:val="24"/>
          <w:szCs w:val="24"/>
          <w:lang w:val="en-NZ" w:eastAsia="en-NZ"/>
        </w:rPr>
        <w:t xml:space="preserve">Question </w:t>
      </w:r>
      <w:r>
        <w:rPr>
          <w:rFonts w:ascii="Arial" w:eastAsia="Times New Roman" w:hAnsi="Arial" w:cs="Arial"/>
          <w:b/>
          <w:sz w:val="24"/>
          <w:szCs w:val="24"/>
          <w:lang w:val="en-NZ" w:eastAsia="en-NZ"/>
        </w:rPr>
        <w:t>3</w:t>
      </w:r>
      <w:r w:rsidRPr="00F65759">
        <w:rPr>
          <w:rFonts w:ascii="Arial" w:eastAsia="Times New Roman" w:hAnsi="Arial" w:cs="Arial"/>
          <w:b/>
          <w:sz w:val="24"/>
          <w:szCs w:val="24"/>
          <w:lang w:val="en-NZ" w:eastAsia="en-NZ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NZ" w:eastAsia="en-NZ"/>
        </w:rPr>
        <w:t>–</w:t>
      </w:r>
      <w:r w:rsidRPr="00F65759">
        <w:rPr>
          <w:rFonts w:ascii="Arial" w:eastAsia="Times New Roman" w:hAnsi="Arial" w:cs="Arial"/>
          <w:b/>
          <w:sz w:val="24"/>
          <w:szCs w:val="24"/>
          <w:lang w:val="en-NZ" w:eastAsia="en-NZ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NZ" w:eastAsia="en-NZ"/>
        </w:rPr>
        <w:t>Fractional Factorial Design</w:t>
      </w:r>
    </w:p>
    <w:p w:rsidR="00F65759" w:rsidRDefault="00F65759">
      <w:pPr>
        <w:rPr>
          <w:rFonts w:ascii="Arial" w:hAnsi="Arial" w:cs="Arial"/>
          <w:b/>
          <w:bCs/>
          <w:sz w:val="24"/>
          <w:szCs w:val="24"/>
        </w:rPr>
      </w:pPr>
    </w:p>
    <w:p w:rsidR="005A30D1" w:rsidRPr="00587D0F" w:rsidRDefault="005A30D1" w:rsidP="00211CF0">
      <w:pPr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A  welding technologist conducted a</w:t>
      </w:r>
      <w:r w:rsidR="00211CF0" w:rsidRPr="00587D0F">
        <w:rPr>
          <w:rFonts w:ascii="Arial" w:hAnsi="Arial" w:cs="Arial"/>
          <w:sz w:val="24"/>
          <w:szCs w:val="24"/>
        </w:rPr>
        <w:t xml:space="preserve">n </w:t>
      </w:r>
      <w:proofErr w:type="spellStart"/>
      <w:r w:rsidR="00211CF0" w:rsidRPr="00587D0F">
        <w:rPr>
          <w:rFonts w:ascii="Arial" w:hAnsi="Arial" w:cs="Arial"/>
          <w:sz w:val="24"/>
          <w:szCs w:val="24"/>
        </w:rPr>
        <w:t>unreplicated</w:t>
      </w:r>
      <w:proofErr w:type="spellEnd"/>
      <w:r w:rsidRPr="00587D0F">
        <w:rPr>
          <w:rFonts w:ascii="Arial" w:hAnsi="Arial" w:cs="Arial"/>
          <w:sz w:val="24"/>
          <w:szCs w:val="24"/>
        </w:rPr>
        <w:t xml:space="preserve"> two-level </w:t>
      </w:r>
      <w:r w:rsidR="00211CF0" w:rsidRPr="00587D0F">
        <w:rPr>
          <w:rFonts w:ascii="Arial" w:hAnsi="Arial" w:cs="Arial"/>
          <w:sz w:val="24"/>
          <w:szCs w:val="24"/>
        </w:rPr>
        <w:t xml:space="preserve">fractional </w:t>
      </w:r>
      <w:r w:rsidRPr="00587D0F">
        <w:rPr>
          <w:rFonts w:ascii="Arial" w:hAnsi="Arial" w:cs="Arial"/>
          <w:sz w:val="24"/>
          <w:szCs w:val="24"/>
        </w:rPr>
        <w:t xml:space="preserve">factorial experiment to study how five </w:t>
      </w:r>
      <w:proofErr w:type="spellStart"/>
      <w:r w:rsidRPr="00587D0F">
        <w:rPr>
          <w:rFonts w:ascii="Arial" w:hAnsi="Arial" w:cs="Arial"/>
          <w:sz w:val="24"/>
          <w:szCs w:val="24"/>
        </w:rPr>
        <w:t>hypothesised</w:t>
      </w:r>
      <w:proofErr w:type="spellEnd"/>
      <w:r w:rsidRPr="00587D0F">
        <w:rPr>
          <w:rFonts w:ascii="Arial" w:hAnsi="Arial" w:cs="Arial"/>
          <w:sz w:val="24"/>
          <w:szCs w:val="24"/>
        </w:rPr>
        <w:t xml:space="preserve"> factors (Table 3.1) affect welding current in gas metal arc welding, a common </w:t>
      </w:r>
      <w:r w:rsidR="005475B7" w:rsidRPr="00587D0F">
        <w:rPr>
          <w:rFonts w:ascii="Arial" w:hAnsi="Arial" w:cs="Arial"/>
          <w:sz w:val="24"/>
          <w:szCs w:val="24"/>
        </w:rPr>
        <w:t>technique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211CF0" w:rsidRPr="00587D0F">
        <w:rPr>
          <w:rFonts w:ascii="Arial" w:hAnsi="Arial" w:cs="Arial"/>
          <w:sz w:val="24"/>
          <w:szCs w:val="24"/>
        </w:rPr>
        <w:t>used in</w:t>
      </w:r>
      <w:r w:rsidRPr="00587D0F">
        <w:rPr>
          <w:rFonts w:ascii="Arial" w:hAnsi="Arial" w:cs="Arial"/>
          <w:sz w:val="24"/>
          <w:szCs w:val="24"/>
        </w:rPr>
        <w:t xml:space="preserve"> weld</w:t>
      </w:r>
      <w:r w:rsidR="00211CF0" w:rsidRPr="00587D0F">
        <w:rPr>
          <w:rFonts w:ascii="Arial" w:hAnsi="Arial" w:cs="Arial"/>
          <w:sz w:val="24"/>
          <w:szCs w:val="24"/>
        </w:rPr>
        <w:t>ing</w:t>
      </w:r>
      <w:r w:rsidRPr="00587D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D0F">
        <w:rPr>
          <w:rFonts w:ascii="Arial" w:hAnsi="Arial" w:cs="Arial"/>
          <w:sz w:val="24"/>
          <w:szCs w:val="24"/>
        </w:rPr>
        <w:t>Aluminium</w:t>
      </w:r>
      <w:proofErr w:type="spellEnd"/>
      <w:r w:rsidRPr="00587D0F">
        <w:rPr>
          <w:rFonts w:ascii="Arial" w:hAnsi="Arial" w:cs="Arial"/>
          <w:sz w:val="24"/>
          <w:szCs w:val="24"/>
        </w:rPr>
        <w:t xml:space="preserve"> plates. </w:t>
      </w:r>
      <w:r w:rsidR="00211CF0" w:rsidRPr="00587D0F">
        <w:rPr>
          <w:rFonts w:ascii="Arial" w:hAnsi="Arial" w:cs="Arial"/>
          <w:sz w:val="24"/>
          <w:szCs w:val="24"/>
        </w:rPr>
        <w:t xml:space="preserve">The objective of the experiment was to understand how the process works and </w:t>
      </w:r>
      <w:proofErr w:type="spellStart"/>
      <w:r w:rsidR="00211CF0" w:rsidRPr="00587D0F">
        <w:rPr>
          <w:rFonts w:ascii="Arial" w:hAnsi="Arial" w:cs="Arial"/>
          <w:sz w:val="24"/>
          <w:szCs w:val="24"/>
        </w:rPr>
        <w:t>characterise</w:t>
      </w:r>
      <w:proofErr w:type="spellEnd"/>
      <w:r w:rsidR="00211CF0" w:rsidRPr="00587D0F">
        <w:rPr>
          <w:rFonts w:ascii="Arial" w:hAnsi="Arial" w:cs="Arial"/>
          <w:sz w:val="24"/>
          <w:szCs w:val="24"/>
        </w:rPr>
        <w:t xml:space="preserve"> the system as a response function (regression equation) for </w:t>
      </w:r>
      <w:r w:rsidR="00B2521B" w:rsidRPr="00587D0F">
        <w:rPr>
          <w:rFonts w:ascii="Arial" w:hAnsi="Arial" w:cs="Arial"/>
          <w:sz w:val="24"/>
          <w:szCs w:val="24"/>
        </w:rPr>
        <w:t xml:space="preserve">conducting </w:t>
      </w:r>
      <w:r w:rsidR="00211CF0" w:rsidRPr="00587D0F">
        <w:rPr>
          <w:rFonts w:ascii="Arial" w:hAnsi="Arial" w:cs="Arial"/>
          <w:sz w:val="24"/>
          <w:szCs w:val="24"/>
        </w:rPr>
        <w:t xml:space="preserve">further experiments leading to process </w:t>
      </w:r>
      <w:proofErr w:type="spellStart"/>
      <w:r w:rsidR="00211CF0" w:rsidRPr="00587D0F">
        <w:rPr>
          <w:rFonts w:ascii="Arial" w:hAnsi="Arial" w:cs="Arial"/>
          <w:sz w:val="24"/>
          <w:szCs w:val="24"/>
        </w:rPr>
        <w:t>optimisation</w:t>
      </w:r>
      <w:proofErr w:type="spellEnd"/>
      <w:r w:rsidR="00D3542D" w:rsidRPr="00587D0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3542D" w:rsidRPr="00587D0F">
        <w:rPr>
          <w:rFonts w:ascii="Arial" w:hAnsi="Arial" w:cs="Arial"/>
          <w:sz w:val="24"/>
          <w:szCs w:val="24"/>
        </w:rPr>
        <w:t>minimising</w:t>
      </w:r>
      <w:proofErr w:type="spellEnd"/>
      <w:r w:rsidR="00D3542D" w:rsidRPr="00587D0F">
        <w:rPr>
          <w:rFonts w:ascii="Arial" w:hAnsi="Arial" w:cs="Arial"/>
          <w:sz w:val="24"/>
          <w:szCs w:val="24"/>
        </w:rPr>
        <w:t xml:space="preserve"> welding current would be one </w:t>
      </w:r>
      <w:proofErr w:type="spellStart"/>
      <w:r w:rsidR="00D3542D" w:rsidRPr="00587D0F">
        <w:rPr>
          <w:rFonts w:ascii="Arial" w:hAnsi="Arial" w:cs="Arial"/>
          <w:sz w:val="24"/>
          <w:szCs w:val="24"/>
        </w:rPr>
        <w:t>optimisation</w:t>
      </w:r>
      <w:proofErr w:type="spellEnd"/>
      <w:r w:rsidR="00D3542D" w:rsidRPr="00587D0F">
        <w:rPr>
          <w:rFonts w:ascii="Arial" w:hAnsi="Arial" w:cs="Arial"/>
          <w:sz w:val="24"/>
          <w:szCs w:val="24"/>
        </w:rPr>
        <w:t xml:space="preserve"> objective).</w:t>
      </w:r>
    </w:p>
    <w:p w:rsidR="00587D0F" w:rsidRDefault="00587D0F">
      <w:pPr>
        <w:rPr>
          <w:rFonts w:ascii="Arial" w:hAnsi="Arial" w:cs="Arial"/>
          <w:b/>
          <w:bCs/>
          <w:sz w:val="24"/>
          <w:szCs w:val="24"/>
        </w:rPr>
      </w:pPr>
    </w:p>
    <w:p w:rsidR="005A30D1" w:rsidRPr="00587D0F" w:rsidRDefault="005A30D1">
      <w:pPr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b/>
          <w:bCs/>
          <w:sz w:val="24"/>
          <w:szCs w:val="24"/>
        </w:rPr>
        <w:t>Table 3.1:</w:t>
      </w:r>
      <w:r w:rsidRPr="00587D0F">
        <w:rPr>
          <w:rFonts w:ascii="Arial" w:hAnsi="Arial" w:cs="Arial"/>
          <w:sz w:val="24"/>
          <w:szCs w:val="24"/>
        </w:rPr>
        <w:t xml:space="preserve"> Factors and Levels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3827"/>
        <w:gridCol w:w="1134"/>
        <w:gridCol w:w="1276"/>
      </w:tblGrid>
      <w:tr w:rsidR="005A30D1" w:rsidRPr="00587D0F" w:rsidTr="00587D0F">
        <w:tc>
          <w:tcPr>
            <w:tcW w:w="1560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Factor Label</w:t>
            </w:r>
          </w:p>
        </w:tc>
        <w:tc>
          <w:tcPr>
            <w:tcW w:w="3827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Factor Name</w:t>
            </w:r>
          </w:p>
        </w:tc>
        <w:tc>
          <w:tcPr>
            <w:tcW w:w="1134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Low (-1)</w:t>
            </w:r>
          </w:p>
        </w:tc>
        <w:tc>
          <w:tcPr>
            <w:tcW w:w="1276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High (+1)</w:t>
            </w:r>
          </w:p>
        </w:tc>
      </w:tr>
      <w:tr w:rsidR="005A30D1" w:rsidRPr="00587D0F" w:rsidTr="00587D0F">
        <w:tc>
          <w:tcPr>
            <w:tcW w:w="1560" w:type="dxa"/>
          </w:tcPr>
          <w:p w:rsidR="005A30D1" w:rsidRPr="00587D0F" w:rsidRDefault="005A30D1" w:rsidP="00587D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827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Wire feed rate (m/min)</w:t>
            </w:r>
          </w:p>
        </w:tc>
        <w:tc>
          <w:tcPr>
            <w:tcW w:w="1134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6.0</w:t>
            </w:r>
          </w:p>
        </w:tc>
        <w:tc>
          <w:tcPr>
            <w:tcW w:w="1276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8.0</w:t>
            </w:r>
          </w:p>
        </w:tc>
      </w:tr>
      <w:tr w:rsidR="005A30D1" w:rsidRPr="00587D0F" w:rsidTr="00587D0F">
        <w:tc>
          <w:tcPr>
            <w:tcW w:w="1560" w:type="dxa"/>
          </w:tcPr>
          <w:p w:rsidR="005A30D1" w:rsidRPr="00587D0F" w:rsidRDefault="005A30D1" w:rsidP="00587D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827" w:type="dxa"/>
          </w:tcPr>
          <w:p w:rsidR="005A30D1" w:rsidRPr="00587D0F" w:rsidRDefault="005A30D1" w:rsidP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Arc Voltage (V)</w:t>
            </w:r>
          </w:p>
        </w:tc>
        <w:tc>
          <w:tcPr>
            <w:tcW w:w="1134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A30D1" w:rsidRPr="00587D0F" w:rsidTr="00587D0F">
        <w:tc>
          <w:tcPr>
            <w:tcW w:w="1560" w:type="dxa"/>
          </w:tcPr>
          <w:p w:rsidR="005A30D1" w:rsidRPr="00587D0F" w:rsidRDefault="005A30D1" w:rsidP="00587D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Nozzle-to-plate distance (mm)</w:t>
            </w:r>
          </w:p>
        </w:tc>
        <w:tc>
          <w:tcPr>
            <w:tcW w:w="1134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5A30D1" w:rsidRPr="00587D0F" w:rsidRDefault="00211CF0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A30D1" w:rsidRPr="00587D0F" w:rsidTr="00587D0F">
        <w:tc>
          <w:tcPr>
            <w:tcW w:w="1560" w:type="dxa"/>
          </w:tcPr>
          <w:p w:rsidR="005A30D1" w:rsidRPr="00587D0F" w:rsidRDefault="005A30D1" w:rsidP="00587D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827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Welding torch angle (</w:t>
            </w:r>
            <w:proofErr w:type="spellStart"/>
            <w:r w:rsidRPr="00587D0F">
              <w:rPr>
                <w:rFonts w:ascii="Arial" w:hAnsi="Arial" w:cs="Arial"/>
                <w:sz w:val="24"/>
                <w:szCs w:val="24"/>
              </w:rPr>
              <w:t>deg</w:t>
            </w:r>
            <w:proofErr w:type="spellEnd"/>
            <w:r w:rsidRPr="00587D0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5A30D1" w:rsidRPr="00587D0F" w:rsidRDefault="00211CF0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:rsidR="005A30D1" w:rsidRPr="00587D0F" w:rsidRDefault="00211CF0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5A30D1" w:rsidRPr="00587D0F" w:rsidTr="00587D0F">
        <w:tc>
          <w:tcPr>
            <w:tcW w:w="1560" w:type="dxa"/>
          </w:tcPr>
          <w:p w:rsidR="005A30D1" w:rsidRPr="00587D0F" w:rsidRDefault="005A30D1" w:rsidP="00587D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827" w:type="dxa"/>
          </w:tcPr>
          <w:p w:rsidR="005A30D1" w:rsidRPr="00587D0F" w:rsidRDefault="005A30D1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Welding Speed (cm/min)</w:t>
            </w:r>
          </w:p>
        </w:tc>
        <w:tc>
          <w:tcPr>
            <w:tcW w:w="1134" w:type="dxa"/>
          </w:tcPr>
          <w:p w:rsidR="005A30D1" w:rsidRPr="00587D0F" w:rsidRDefault="00211CF0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:rsidR="005A30D1" w:rsidRPr="00587D0F" w:rsidRDefault="00211CF0">
            <w:pPr>
              <w:rPr>
                <w:rFonts w:ascii="Arial" w:hAnsi="Arial" w:cs="Arial"/>
                <w:sz w:val="24"/>
                <w:szCs w:val="24"/>
              </w:rPr>
            </w:pPr>
            <w:r w:rsidRPr="00587D0F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</w:tbl>
    <w:p w:rsidR="005A30D1" w:rsidRPr="00587D0F" w:rsidRDefault="005A30D1">
      <w:pPr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 xml:space="preserve">  </w:t>
      </w:r>
    </w:p>
    <w:p w:rsidR="00211CF0" w:rsidRPr="00587D0F" w:rsidRDefault="00211CF0" w:rsidP="005475B7">
      <w:pPr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 xml:space="preserve">The </w:t>
      </w:r>
      <w:r w:rsidR="005475B7" w:rsidRPr="00587D0F">
        <w:rPr>
          <w:rFonts w:ascii="Arial" w:hAnsi="Arial" w:cs="Arial"/>
          <w:sz w:val="24"/>
          <w:szCs w:val="24"/>
        </w:rPr>
        <w:t xml:space="preserve">average welding current Y (in Amps) was recorded in each run keeping the </w:t>
      </w:r>
      <w:r w:rsidRPr="00587D0F">
        <w:rPr>
          <w:rFonts w:ascii="Arial" w:hAnsi="Arial" w:cs="Arial"/>
          <w:sz w:val="24"/>
          <w:szCs w:val="24"/>
        </w:rPr>
        <w:t xml:space="preserve">length of the weld and the plate thickness constant in each experimental </w:t>
      </w:r>
      <w:r w:rsidR="00550682">
        <w:rPr>
          <w:rFonts w:ascii="Arial" w:hAnsi="Arial" w:cs="Arial"/>
          <w:sz w:val="24"/>
          <w:szCs w:val="24"/>
        </w:rPr>
        <w:t>run</w:t>
      </w:r>
      <w:r w:rsidR="005475B7" w:rsidRPr="00587D0F">
        <w:rPr>
          <w:rFonts w:ascii="Arial" w:hAnsi="Arial" w:cs="Arial"/>
          <w:sz w:val="24"/>
          <w:szCs w:val="24"/>
        </w:rPr>
        <w:t xml:space="preserve">. The </w:t>
      </w:r>
      <w:r w:rsidR="00550682">
        <w:rPr>
          <w:rFonts w:ascii="Arial" w:hAnsi="Arial" w:cs="Arial"/>
          <w:sz w:val="24"/>
          <w:szCs w:val="24"/>
        </w:rPr>
        <w:t>runs</w:t>
      </w:r>
      <w:r w:rsidR="005475B7" w:rsidRPr="00587D0F">
        <w:rPr>
          <w:rFonts w:ascii="Arial" w:hAnsi="Arial" w:cs="Arial"/>
          <w:sz w:val="24"/>
          <w:szCs w:val="24"/>
        </w:rPr>
        <w:t xml:space="preserve"> were </w:t>
      </w:r>
      <w:r w:rsidR="00550682">
        <w:rPr>
          <w:rFonts w:ascii="Arial" w:hAnsi="Arial" w:cs="Arial"/>
          <w:sz w:val="24"/>
          <w:szCs w:val="24"/>
        </w:rPr>
        <w:t>done</w:t>
      </w:r>
      <w:r w:rsidR="005475B7" w:rsidRPr="00587D0F">
        <w:rPr>
          <w:rFonts w:ascii="Arial" w:hAnsi="Arial" w:cs="Arial"/>
          <w:sz w:val="24"/>
          <w:szCs w:val="24"/>
        </w:rPr>
        <w:t xml:space="preserve"> in a completely </w:t>
      </w:r>
      <w:proofErr w:type="spellStart"/>
      <w:r w:rsidR="005475B7" w:rsidRPr="00587D0F">
        <w:rPr>
          <w:rFonts w:ascii="Arial" w:hAnsi="Arial" w:cs="Arial"/>
          <w:sz w:val="24"/>
          <w:szCs w:val="24"/>
        </w:rPr>
        <w:t>random</w:t>
      </w:r>
      <w:r w:rsidR="00550682">
        <w:rPr>
          <w:rFonts w:ascii="Arial" w:hAnsi="Arial" w:cs="Arial"/>
          <w:sz w:val="24"/>
          <w:szCs w:val="24"/>
        </w:rPr>
        <w:t>ised</w:t>
      </w:r>
      <w:proofErr w:type="spellEnd"/>
      <w:r w:rsidR="005475B7" w:rsidRPr="00587D0F">
        <w:rPr>
          <w:rFonts w:ascii="Arial" w:hAnsi="Arial" w:cs="Arial"/>
          <w:sz w:val="24"/>
          <w:szCs w:val="24"/>
        </w:rPr>
        <w:t xml:space="preserve"> fashion. The Minitab worksheet containing the data </w:t>
      </w:r>
      <w:r w:rsidR="00550682">
        <w:rPr>
          <w:rFonts w:ascii="Arial" w:hAnsi="Arial" w:cs="Arial"/>
          <w:sz w:val="24"/>
          <w:szCs w:val="24"/>
        </w:rPr>
        <w:t xml:space="preserve">for this question </w:t>
      </w:r>
      <w:r w:rsidR="005475B7" w:rsidRPr="00587D0F">
        <w:rPr>
          <w:rFonts w:ascii="Arial" w:hAnsi="Arial" w:cs="Arial"/>
          <w:sz w:val="24"/>
          <w:szCs w:val="24"/>
        </w:rPr>
        <w:t>is</w:t>
      </w:r>
      <w:r w:rsidR="00982913">
        <w:rPr>
          <w:rFonts w:ascii="Arial" w:hAnsi="Arial" w:cs="Arial"/>
          <w:sz w:val="24"/>
          <w:szCs w:val="24"/>
        </w:rPr>
        <w:t xml:space="preserve"> question 3 </w:t>
      </w:r>
      <w:proofErr w:type="spellStart"/>
      <w:r w:rsidR="00982913">
        <w:rPr>
          <w:rFonts w:ascii="Arial" w:hAnsi="Arial" w:cs="Arial"/>
          <w:sz w:val="24"/>
          <w:szCs w:val="24"/>
        </w:rPr>
        <w:t>welding.MTW</w:t>
      </w:r>
      <w:proofErr w:type="spellEnd"/>
      <w:r w:rsidR="00B2521B" w:rsidRPr="00587D0F">
        <w:rPr>
          <w:rFonts w:ascii="Arial" w:hAnsi="Arial" w:cs="Arial"/>
          <w:sz w:val="24"/>
          <w:szCs w:val="24"/>
        </w:rPr>
        <w:t>.</w:t>
      </w:r>
    </w:p>
    <w:p w:rsidR="00587D0F" w:rsidRDefault="00587D0F">
      <w:pPr>
        <w:rPr>
          <w:rFonts w:ascii="Arial" w:hAnsi="Arial" w:cs="Arial"/>
          <w:b/>
          <w:bCs/>
          <w:sz w:val="24"/>
          <w:szCs w:val="24"/>
        </w:rPr>
      </w:pPr>
    </w:p>
    <w:p w:rsidR="00B2521B" w:rsidRPr="00587D0F" w:rsidRDefault="00B2521B" w:rsidP="00547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7D0F">
        <w:rPr>
          <w:rFonts w:ascii="Arial" w:hAnsi="Arial" w:cs="Arial"/>
          <w:b/>
          <w:bCs/>
          <w:sz w:val="24"/>
          <w:szCs w:val="24"/>
        </w:rPr>
        <w:t>Answer the following:</w:t>
      </w:r>
    </w:p>
    <w:p w:rsidR="00550682" w:rsidRDefault="00B2521B" w:rsidP="00FB17BD">
      <w:pPr>
        <w:ind w:left="540" w:hanging="540"/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3.</w:t>
      </w:r>
      <w:r w:rsidR="00550682">
        <w:rPr>
          <w:rFonts w:ascii="Arial" w:hAnsi="Arial" w:cs="Arial"/>
          <w:sz w:val="24"/>
          <w:szCs w:val="24"/>
        </w:rPr>
        <w:t xml:space="preserve">1 </w:t>
      </w:r>
      <w:r w:rsidR="00FB17BD">
        <w:rPr>
          <w:rFonts w:ascii="Arial" w:hAnsi="Arial" w:cs="Arial"/>
          <w:sz w:val="24"/>
          <w:szCs w:val="24"/>
        </w:rPr>
        <w:tab/>
      </w:r>
      <w:r w:rsidR="004310AD" w:rsidRPr="00587D0F">
        <w:rPr>
          <w:rFonts w:ascii="Arial" w:hAnsi="Arial" w:cs="Arial"/>
          <w:sz w:val="24"/>
          <w:szCs w:val="24"/>
        </w:rPr>
        <w:t xml:space="preserve">Based on the alias structure </w:t>
      </w:r>
      <w:r w:rsidR="00550682">
        <w:rPr>
          <w:rFonts w:ascii="Arial" w:hAnsi="Arial" w:cs="Arial"/>
          <w:sz w:val="24"/>
          <w:szCs w:val="24"/>
        </w:rPr>
        <w:t xml:space="preserve">provided by Minitab </w:t>
      </w:r>
      <w:r w:rsidR="00550682" w:rsidRPr="00587D0F">
        <w:rPr>
          <w:rFonts w:ascii="Arial" w:hAnsi="Arial" w:cs="Arial"/>
          <w:sz w:val="24"/>
          <w:szCs w:val="24"/>
        </w:rPr>
        <w:t xml:space="preserve">(you need to attempt to </w:t>
      </w:r>
      <w:proofErr w:type="spellStart"/>
      <w:r w:rsidR="00550682" w:rsidRPr="00587D0F">
        <w:rPr>
          <w:rFonts w:ascii="Arial" w:hAnsi="Arial" w:cs="Arial"/>
          <w:sz w:val="24"/>
          <w:szCs w:val="24"/>
        </w:rPr>
        <w:t>analyse</w:t>
      </w:r>
      <w:proofErr w:type="spellEnd"/>
      <w:r w:rsidR="00550682" w:rsidRPr="00587D0F">
        <w:rPr>
          <w:rFonts w:ascii="Arial" w:hAnsi="Arial" w:cs="Arial"/>
          <w:sz w:val="24"/>
          <w:szCs w:val="24"/>
        </w:rPr>
        <w:t xml:space="preserve"> the factorial design to get the alias structure</w:t>
      </w:r>
      <w:r w:rsidR="00550682">
        <w:rPr>
          <w:rFonts w:ascii="Arial" w:hAnsi="Arial" w:cs="Arial"/>
          <w:sz w:val="24"/>
          <w:szCs w:val="24"/>
        </w:rPr>
        <w:t xml:space="preserve"> on the session window</w:t>
      </w:r>
      <w:r w:rsidR="00550682" w:rsidRPr="00587D0F">
        <w:rPr>
          <w:rFonts w:ascii="Arial" w:hAnsi="Arial" w:cs="Arial"/>
          <w:sz w:val="24"/>
          <w:szCs w:val="24"/>
        </w:rPr>
        <w:t>)</w:t>
      </w:r>
      <w:r w:rsidR="004310AD" w:rsidRPr="00587D0F">
        <w:rPr>
          <w:rFonts w:ascii="Arial" w:hAnsi="Arial" w:cs="Arial"/>
          <w:sz w:val="24"/>
          <w:szCs w:val="24"/>
        </w:rPr>
        <w:t>, c</w:t>
      </w:r>
      <w:r w:rsidRPr="00587D0F">
        <w:rPr>
          <w:rFonts w:ascii="Arial" w:hAnsi="Arial" w:cs="Arial"/>
          <w:sz w:val="24"/>
          <w:szCs w:val="24"/>
        </w:rPr>
        <w:t xml:space="preserve">omment on the degree of aliasing </w:t>
      </w:r>
      <w:r w:rsidR="004310AD" w:rsidRPr="00587D0F">
        <w:rPr>
          <w:rFonts w:ascii="Arial" w:hAnsi="Arial" w:cs="Arial"/>
          <w:sz w:val="24"/>
          <w:szCs w:val="24"/>
        </w:rPr>
        <w:t xml:space="preserve">present in the design </w:t>
      </w:r>
      <w:r w:rsidRPr="00587D0F">
        <w:rPr>
          <w:rFonts w:ascii="Arial" w:hAnsi="Arial" w:cs="Arial"/>
          <w:sz w:val="24"/>
          <w:szCs w:val="24"/>
        </w:rPr>
        <w:t xml:space="preserve">and the confidence the technologist will have on </w:t>
      </w:r>
      <w:r w:rsidR="004310AD" w:rsidRPr="00587D0F">
        <w:rPr>
          <w:rFonts w:ascii="Arial" w:hAnsi="Arial" w:cs="Arial"/>
          <w:sz w:val="24"/>
          <w:szCs w:val="24"/>
        </w:rPr>
        <w:t xml:space="preserve">parameter estimates provided to her by Minitab. </w:t>
      </w:r>
    </w:p>
    <w:p w:rsidR="004E0F4B" w:rsidRDefault="004310AD" w:rsidP="00FB17BD">
      <w:pPr>
        <w:ind w:left="540"/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You</w:t>
      </w:r>
      <w:r w:rsidR="00550682">
        <w:rPr>
          <w:rFonts w:ascii="Arial" w:hAnsi="Arial" w:cs="Arial"/>
          <w:sz w:val="24"/>
          <w:szCs w:val="24"/>
        </w:rPr>
        <w:t>r</w:t>
      </w:r>
      <w:r w:rsidRPr="00587D0F">
        <w:rPr>
          <w:rFonts w:ascii="Arial" w:hAnsi="Arial" w:cs="Arial"/>
          <w:sz w:val="24"/>
          <w:szCs w:val="24"/>
        </w:rPr>
        <w:t xml:space="preserve"> answer </w:t>
      </w:r>
      <w:r w:rsidRPr="00587D0F">
        <w:rPr>
          <w:rFonts w:ascii="Arial" w:hAnsi="Arial" w:cs="Arial"/>
          <w:sz w:val="24"/>
          <w:szCs w:val="24"/>
          <w:u w:val="single"/>
        </w:rPr>
        <w:t>should</w:t>
      </w:r>
      <w:r w:rsidRPr="00587D0F">
        <w:rPr>
          <w:rFonts w:ascii="Arial" w:hAnsi="Arial" w:cs="Arial"/>
          <w:sz w:val="24"/>
          <w:szCs w:val="24"/>
        </w:rPr>
        <w:t xml:space="preserve"> cover </w:t>
      </w:r>
      <w:r w:rsidR="004E0F4B">
        <w:rPr>
          <w:rFonts w:ascii="Arial" w:hAnsi="Arial" w:cs="Arial"/>
          <w:sz w:val="24"/>
          <w:szCs w:val="24"/>
        </w:rPr>
        <w:t xml:space="preserve">the following </w:t>
      </w:r>
      <w:r w:rsidRPr="00587D0F">
        <w:rPr>
          <w:rFonts w:ascii="Arial" w:hAnsi="Arial" w:cs="Arial"/>
          <w:sz w:val="24"/>
          <w:szCs w:val="24"/>
        </w:rPr>
        <w:t>key words</w:t>
      </w:r>
      <w:r w:rsidR="004E0F4B">
        <w:rPr>
          <w:rFonts w:ascii="Arial" w:hAnsi="Arial" w:cs="Arial"/>
          <w:sz w:val="24"/>
          <w:szCs w:val="24"/>
        </w:rPr>
        <w:t>: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FB17BD">
        <w:rPr>
          <w:rFonts w:ascii="Arial" w:hAnsi="Arial" w:cs="Arial"/>
          <w:sz w:val="24"/>
          <w:szCs w:val="24"/>
        </w:rPr>
        <w:t xml:space="preserve">design </w:t>
      </w:r>
      <w:r w:rsidRPr="00587D0F">
        <w:rPr>
          <w:rFonts w:ascii="Arial" w:hAnsi="Arial" w:cs="Arial"/>
          <w:sz w:val="24"/>
          <w:szCs w:val="24"/>
        </w:rPr>
        <w:t>resolution, main effects, two-way interactions, higher order interactions</w:t>
      </w:r>
      <w:r w:rsidR="00D3542D" w:rsidRPr="00587D0F">
        <w:rPr>
          <w:rFonts w:ascii="Arial" w:hAnsi="Arial" w:cs="Arial"/>
          <w:sz w:val="24"/>
          <w:szCs w:val="24"/>
        </w:rPr>
        <w:t xml:space="preserve">, </w:t>
      </w:r>
      <w:r w:rsidR="004E0F4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E0F4B">
        <w:rPr>
          <w:rFonts w:ascii="Arial" w:hAnsi="Arial" w:cs="Arial"/>
          <w:sz w:val="24"/>
          <w:szCs w:val="24"/>
        </w:rPr>
        <w:t>unreplicated</w:t>
      </w:r>
      <w:proofErr w:type="spellEnd"/>
      <w:r w:rsidR="00D3542D" w:rsidRPr="00587D0F">
        <w:rPr>
          <w:rFonts w:ascii="Arial" w:hAnsi="Arial" w:cs="Arial"/>
          <w:sz w:val="24"/>
          <w:szCs w:val="24"/>
        </w:rPr>
        <w:t xml:space="preserve">. </w:t>
      </w:r>
    </w:p>
    <w:p w:rsidR="00B2521B" w:rsidRPr="00587D0F" w:rsidRDefault="00550682" w:rsidP="00FB17BD">
      <w:pPr>
        <w:ind w:left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alias structure given by Minitab should also be shown.</w:t>
      </w:r>
    </w:p>
    <w:p w:rsidR="00FB17BD" w:rsidRDefault="00D3542D" w:rsidP="00D3542D">
      <w:pPr>
        <w:jc w:val="right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[</w:t>
      </w:r>
      <w:r w:rsidR="00550682">
        <w:rPr>
          <w:rFonts w:ascii="Arial" w:hAnsi="Arial" w:cs="Arial"/>
          <w:sz w:val="24"/>
          <w:szCs w:val="24"/>
        </w:rPr>
        <w:t>4</w:t>
      </w:r>
      <w:r w:rsidRPr="00587D0F">
        <w:rPr>
          <w:rFonts w:ascii="Arial" w:hAnsi="Arial" w:cs="Arial"/>
          <w:sz w:val="24"/>
          <w:szCs w:val="24"/>
        </w:rPr>
        <w:t xml:space="preserve"> Marks] </w:t>
      </w:r>
    </w:p>
    <w:p w:rsidR="00F65759" w:rsidRDefault="00F65759" w:rsidP="00F65759">
      <w:r>
        <w:t>&lt;</w:t>
      </w:r>
      <w:proofErr w:type="gramStart"/>
      <w:r>
        <w:t>begin</w:t>
      </w:r>
      <w:proofErr w:type="gramEnd"/>
      <w:r>
        <w:t xml:space="preserve"> answer here&gt;</w:t>
      </w: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0" w:author="Peng, Yiming" w:date="2014-06-18T15:31:00Z"/>
          <w:rFonts w:ascii="Courier New" w:hAnsi="Courier New" w:cs="Courier New"/>
          <w:sz w:val="18"/>
          <w:szCs w:val="18"/>
          <w:lang w:val="en-NZ"/>
        </w:rPr>
      </w:pPr>
      <w:proofErr w:type="gramStart"/>
      <w:ins w:id="1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lastRenderedPageBreak/>
          <w:t>Alias Information for Terms in the Model.</w:t>
        </w:r>
        <w:proofErr w:type="gramEnd"/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3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Totally confounded terms were removed from the analysis.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4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I + A*B*C*D*E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 + B*C*D*E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 + A*C*D*E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 + A*B*D*E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D + A*B*C*E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E + A*B*C*D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A*B + C*D*E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2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A*C + B*D*E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2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A*D + B*C*E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2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A*E + B*C*D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2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B*C + A*D*E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2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B*D + A*C*E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3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B*E + A*C*D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3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3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C*D + A*B*E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3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3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C*E + A*B*D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3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3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D*E + A*B*C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37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38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39" w:author="Peng, Yiming" w:date="2014-06-18T15:31:00Z"/>
          <w:rFonts w:ascii="Arial" w:hAnsi="Arial" w:cs="Arial"/>
          <w:b/>
          <w:bCs/>
          <w:lang w:val="en-NZ"/>
        </w:rPr>
      </w:pPr>
      <w:ins w:id="40" w:author="Peng, Yiming" w:date="2014-06-18T15:31:00Z">
        <w:r>
          <w:rPr>
            <w:rFonts w:ascii="Arial" w:hAnsi="Arial" w:cs="Arial"/>
            <w:b/>
            <w:bCs/>
            <w:lang w:val="en-NZ"/>
          </w:rPr>
          <w:t xml:space="preserve">Results for: question 3 </w:t>
        </w:r>
        <w:proofErr w:type="spellStart"/>
        <w:r>
          <w:rPr>
            <w:rFonts w:ascii="Arial" w:hAnsi="Arial" w:cs="Arial"/>
            <w:b/>
            <w:bCs/>
            <w:lang w:val="en-NZ"/>
          </w:rPr>
          <w:t>Welding.MTW</w:t>
        </w:r>
        <w:proofErr w:type="spellEnd"/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4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4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43" w:author="Peng, Yiming" w:date="2014-06-18T15:31:00Z"/>
          <w:rFonts w:ascii="Arial" w:hAnsi="Arial" w:cs="Arial"/>
          <w:b/>
          <w:bCs/>
          <w:lang w:val="en-NZ"/>
        </w:rPr>
      </w:pPr>
      <w:ins w:id="44" w:author="Peng, Yiming" w:date="2014-06-18T15:31:00Z">
        <w:r>
          <w:rPr>
            <w:rFonts w:ascii="Arial" w:hAnsi="Arial" w:cs="Arial"/>
            <w:b/>
            <w:bCs/>
            <w:lang w:val="en-NZ"/>
          </w:rPr>
          <w:t xml:space="preserve">Factorial Fit: Y versus A, B, C, D, E 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45" w:author="Peng, Yiming" w:date="2014-06-18T15:31:00Z"/>
          <w:rFonts w:ascii="Arial" w:hAnsi="Arial" w:cs="Arial"/>
          <w:b/>
          <w:bCs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46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47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Estimated Effects and Coefficients for Y (coded units)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48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4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5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Term      Effect   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Coef</w:t>
        </w:r>
        <w:proofErr w:type="spellEnd"/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5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5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Constant          259.72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5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5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         -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34.31  -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>17.16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5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5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          -1.51   -0.76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5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5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         -14.39   -7.19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5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6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D          11.61    5.81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6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6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E          -2.06   -1.03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6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6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A*B         1.44    0.72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6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6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A*C       -17.09   -8.54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6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6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A*D        -1.19   -0.59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6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7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A*E        -4.41   -2.21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7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7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B*C        -2.54   -1.27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7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7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B*D        -2.94   -1.47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7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7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B*E        -1.21   -0.61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7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7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C*D         1.44    0.72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7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8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C*E         0.16    0.08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8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8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D*E        -1.44   -0.72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83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84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8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8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S = *   PRESS =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87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88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8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9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Analysis of Variance for Y (coded units)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91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92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93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Source              DF  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Seq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SS  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Adj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SS  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Adj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MS  F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P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94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95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Main Effects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5  6102.96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6102.96  1220.59  *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96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97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A         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1  4709.39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4709.39  4709.39  *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98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99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B                  1     9.15     9.15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9.15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00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01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C                  1   828.00   828.00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828.00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02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03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D                  1   539.40   539.40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539.40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04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05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E                  1    17.02    17.02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17.02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06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07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2-Way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Interactions  10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1342.51  1342.51   134.25  *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08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09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A*B                1     8.27     8.27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8.27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10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11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A*C       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1  1167.93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1167.93  1167.93  *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12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13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A*D                1     5.64     5.64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5.64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14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15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A*E                1    77.88    77.88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77.88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16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17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B*C                1    25.76    25.76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25.76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18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19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B*D                1    34.52    34.52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34.52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20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21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B*E                1     5.88     5.88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5.88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22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23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C*D                1     8.27     8.27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8.27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24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25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lastRenderedPageBreak/>
          <w:t xml:space="preserve">  C*E                1     0.11     0.11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0.11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26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27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D*E                1     8.27     8.27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8.27  *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28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29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Residual Error       0        *        *        *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30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31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Total      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15  7445.46</w:t>
        </w:r>
        <w:proofErr w:type="gramEnd"/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32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3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3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35" w:author="Peng, Yiming" w:date="2014-06-18T15:31:00Z"/>
          <w:rFonts w:ascii="Arial" w:hAnsi="Arial" w:cs="Arial"/>
          <w:b/>
          <w:bCs/>
          <w:lang w:val="en-NZ"/>
        </w:rPr>
      </w:pPr>
      <w:ins w:id="136" w:author="Peng, Yiming" w:date="2014-06-18T15:31:00Z">
        <w:r>
          <w:rPr>
            <w:rFonts w:ascii="Arial" w:hAnsi="Arial" w:cs="Arial"/>
            <w:b/>
            <w:bCs/>
            <w:lang w:val="en-NZ"/>
          </w:rPr>
          <w:t xml:space="preserve">Effects Plot for Y 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37" w:author="Peng, Yiming" w:date="2014-06-18T15:31:00Z"/>
          <w:rFonts w:ascii="Arial" w:hAnsi="Arial" w:cs="Arial"/>
          <w:b/>
          <w:bCs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38" w:author="Peng, Yiming" w:date="2014-06-18T15:31:00Z"/>
          <w:rFonts w:ascii="Arial" w:hAnsi="Arial" w:cs="Arial"/>
          <w:b/>
          <w:bCs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3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4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Alias Structure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4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4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I + A*B*C*D*E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4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4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 + B*C*D*E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4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4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 + A*C*D*E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4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4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 + A*B*D*E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4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5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D + A*B*C*E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5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5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E + A*B*C*D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5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5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A*B + C*D*E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5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5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A*C + B*D*E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5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5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A*D + B*C*E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5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6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A*E + B*C*D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6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6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B*C + A*D*E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63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64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B*D + A*C*E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65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66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B*E + A*C*D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67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68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C*D + A*B*E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69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70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C*E + A*B*D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71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72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>D*E + A*B*C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73" w:author="Peng, Yiming" w:date="2014-06-18T15:31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74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75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* NOTE *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Could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not graph the specified residual type because MSE = 0 or the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76" w:author="Peng, Yiming" w:date="2014-06-18T15:31:00Z"/>
          <w:rFonts w:ascii="Courier New" w:hAnsi="Courier New" w:cs="Courier New"/>
          <w:sz w:val="18"/>
          <w:szCs w:val="18"/>
          <w:lang w:val="en-NZ"/>
        </w:rPr>
      </w:pPr>
      <w:ins w:id="177" w:author="Peng, Yiming" w:date="2014-06-18T15:31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degrees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of freedom for error = 0.</w:t>
        </w:r>
      </w:ins>
    </w:p>
    <w:p w:rsidR="00F65759" w:rsidRDefault="00F65759" w:rsidP="00F65759"/>
    <w:p w:rsidR="00F65759" w:rsidRDefault="00F65759" w:rsidP="00F65759">
      <w:r>
        <w:t>&lt;</w:t>
      </w:r>
      <w:proofErr w:type="gramStart"/>
      <w:r>
        <w:t>end</w:t>
      </w:r>
      <w:proofErr w:type="gramEnd"/>
      <w:r>
        <w:t xml:space="preserve"> answer here&gt;</w:t>
      </w:r>
    </w:p>
    <w:p w:rsidR="00FB17BD" w:rsidRDefault="00FB17BD" w:rsidP="00D3542D">
      <w:pPr>
        <w:jc w:val="right"/>
        <w:rPr>
          <w:rFonts w:ascii="Arial" w:hAnsi="Arial" w:cs="Arial"/>
          <w:sz w:val="24"/>
          <w:szCs w:val="24"/>
        </w:rPr>
      </w:pPr>
    </w:p>
    <w:p w:rsidR="00CF3A89" w:rsidRDefault="00D3542D" w:rsidP="00FB17BD">
      <w:pPr>
        <w:ind w:left="540" w:hanging="540"/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3.</w:t>
      </w:r>
      <w:r w:rsidR="00550682">
        <w:rPr>
          <w:rFonts w:ascii="Arial" w:hAnsi="Arial" w:cs="Arial"/>
          <w:sz w:val="24"/>
          <w:szCs w:val="24"/>
        </w:rPr>
        <w:t>2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FB17BD">
        <w:rPr>
          <w:rFonts w:ascii="Arial" w:hAnsi="Arial" w:cs="Arial"/>
          <w:sz w:val="24"/>
          <w:szCs w:val="24"/>
        </w:rPr>
        <w:tab/>
      </w:r>
      <w:proofErr w:type="spellStart"/>
      <w:r w:rsidRPr="00587D0F">
        <w:rPr>
          <w:rFonts w:ascii="Arial" w:hAnsi="Arial" w:cs="Arial"/>
          <w:sz w:val="24"/>
          <w:szCs w:val="24"/>
        </w:rPr>
        <w:t>Analyse</w:t>
      </w:r>
      <w:proofErr w:type="spellEnd"/>
      <w:r w:rsidRPr="00587D0F">
        <w:rPr>
          <w:rFonts w:ascii="Arial" w:hAnsi="Arial" w:cs="Arial"/>
          <w:sz w:val="24"/>
          <w:szCs w:val="24"/>
        </w:rPr>
        <w:t xml:space="preserve"> the data and write down the regression equation for Y </w:t>
      </w:r>
      <w:r w:rsidR="004E0F4B">
        <w:rPr>
          <w:rFonts w:ascii="Arial" w:hAnsi="Arial" w:cs="Arial"/>
          <w:sz w:val="24"/>
          <w:szCs w:val="24"/>
        </w:rPr>
        <w:t>in</w:t>
      </w:r>
      <w:r w:rsidR="00587D0F" w:rsidRPr="00587D0F">
        <w:rPr>
          <w:rFonts w:ascii="Arial" w:hAnsi="Arial" w:cs="Arial"/>
          <w:sz w:val="24"/>
          <w:szCs w:val="24"/>
        </w:rPr>
        <w:t xml:space="preserve"> coded units, </w:t>
      </w:r>
      <w:r w:rsidR="00525AC0" w:rsidRPr="00587D0F">
        <w:rPr>
          <w:rFonts w:ascii="Arial" w:hAnsi="Arial" w:cs="Arial"/>
          <w:sz w:val="24"/>
          <w:szCs w:val="24"/>
        </w:rPr>
        <w:t xml:space="preserve">using 5% significance level. </w:t>
      </w:r>
    </w:p>
    <w:p w:rsidR="00D3542D" w:rsidRPr="00587D0F" w:rsidRDefault="00525AC0" w:rsidP="00CF3A89">
      <w:pPr>
        <w:ind w:left="540"/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 xml:space="preserve">Show all relevant Minitab printouts that you </w:t>
      </w:r>
      <w:r w:rsidR="00CF3A89">
        <w:rPr>
          <w:rFonts w:ascii="Arial" w:hAnsi="Arial" w:cs="Arial"/>
          <w:sz w:val="24"/>
          <w:szCs w:val="24"/>
        </w:rPr>
        <w:t xml:space="preserve">may </w:t>
      </w:r>
      <w:r w:rsidRPr="00587D0F">
        <w:rPr>
          <w:rFonts w:ascii="Arial" w:hAnsi="Arial" w:cs="Arial"/>
          <w:sz w:val="24"/>
          <w:szCs w:val="24"/>
        </w:rPr>
        <w:t xml:space="preserve">consider necessary in answering the question (model adequacy should not be covered at this stage). </w:t>
      </w:r>
    </w:p>
    <w:p w:rsidR="00D3542D" w:rsidRDefault="00D3542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[</w:t>
      </w:r>
      <w:r w:rsidR="00FB2755" w:rsidRPr="00587D0F">
        <w:rPr>
          <w:rFonts w:ascii="Arial" w:hAnsi="Arial" w:cs="Arial"/>
          <w:sz w:val="24"/>
          <w:szCs w:val="24"/>
        </w:rPr>
        <w:t>7</w:t>
      </w:r>
      <w:r w:rsidRPr="00587D0F">
        <w:rPr>
          <w:rFonts w:ascii="Arial" w:hAnsi="Arial" w:cs="Arial"/>
          <w:sz w:val="24"/>
          <w:szCs w:val="24"/>
        </w:rPr>
        <w:t xml:space="preserve"> Marks] </w:t>
      </w:r>
    </w:p>
    <w:p w:rsidR="00F65759" w:rsidRDefault="00F65759" w:rsidP="00F65759">
      <w:r>
        <w:t>&lt;</w:t>
      </w:r>
      <w:proofErr w:type="gramStart"/>
      <w:r>
        <w:t>begin</w:t>
      </w:r>
      <w:proofErr w:type="gramEnd"/>
      <w:r>
        <w:t xml:space="preserve"> answer here&gt;</w:t>
      </w:r>
    </w:p>
    <w:p w:rsidR="000F6F90" w:rsidRDefault="000F6F90" w:rsidP="00F65759">
      <w:pPr>
        <w:rPr>
          <w:ins w:id="178" w:author="Peng, Yiming" w:date="2014-06-18T15:32:00Z"/>
        </w:rPr>
      </w:pPr>
      <w:ins w:id="179" w:author="Peng, Yiming" w:date="2014-06-18T15:31:00Z">
        <w:r>
          <w:object w:dxaOrig="8640" w:dyaOrig="5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218.7pt;height:146.05pt" o:ole="">
              <v:imagedata r:id="rId7" o:title=""/>
            </v:shape>
            <o:OLEObject Type="Embed" ProgID="MtbGraph.Document.16" ShapeID="_x0000_i1029" DrawAspect="Content" ObjectID="_1464612409" r:id="rId8"/>
          </w:object>
        </w:r>
      </w:ins>
    </w:p>
    <w:p w:rsidR="000F6F90" w:rsidRDefault="000F6F90" w:rsidP="00F65759">
      <w:pPr>
        <w:rPr>
          <w:ins w:id="180" w:author="Peng, Yiming" w:date="2014-06-18T15:34:00Z"/>
        </w:rPr>
      </w:pPr>
      <w:ins w:id="181" w:author="Peng, Yiming" w:date="2014-06-18T15:32:00Z">
        <w:r>
          <w:t>As showed on the graph, the significant points are A, AC, C and D.</w:t>
        </w:r>
      </w:ins>
    </w:p>
    <w:p w:rsidR="000F6F90" w:rsidRDefault="000F6F90">
      <w:pPr>
        <w:rPr>
          <w:ins w:id="182" w:author="Peng, Yiming" w:date="2014-06-18T15:34:00Z"/>
        </w:rPr>
      </w:pPr>
    </w:p>
    <w:p w:rsidR="000F6F90" w:rsidRDefault="000F6F90" w:rsidP="00F65759">
      <w:pPr>
        <w:rPr>
          <w:ins w:id="183" w:author="Peng, Yiming" w:date="2014-06-18T15:35:00Z"/>
        </w:rPr>
      </w:pPr>
      <w:ins w:id="184" w:author="Peng, Yiming" w:date="2014-06-18T15:34:00Z">
        <w:r>
          <w:t xml:space="preserve">Therefore </w:t>
        </w:r>
      </w:ins>
      <w:ins w:id="185" w:author="Peng, Yiming" w:date="2014-06-18T15:35:00Z">
        <w:r>
          <w:t>we plot only those 4 points.</w:t>
        </w:r>
      </w:ins>
    </w:p>
    <w:p w:rsidR="000F6F90" w:rsidRDefault="000F6F90" w:rsidP="00F65759">
      <w:pPr>
        <w:rPr>
          <w:ins w:id="186" w:author="Peng, Yiming" w:date="2014-06-18T15:35:00Z"/>
        </w:rPr>
      </w:pPr>
      <w:ins w:id="187" w:author="Peng, Yiming" w:date="2014-06-18T15:35:00Z">
        <w:r>
          <w:object w:dxaOrig="8640" w:dyaOrig="5760">
            <v:shape id="_x0000_i1032" type="#_x0000_t75" style="width:258.1pt;height:171.85pt" o:ole="">
              <v:imagedata r:id="rId9" o:title=""/>
            </v:shape>
            <o:OLEObject Type="Embed" ProgID="MtbGraph.Document.16" ShapeID="_x0000_i1032" DrawAspect="Content" ObjectID="_1464612410" r:id="rId10"/>
          </w:objec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88" w:author="Peng, Yiming" w:date="2014-06-18T15:35:00Z"/>
          <w:rFonts w:ascii="Arial" w:hAnsi="Arial" w:cs="Arial"/>
          <w:b/>
          <w:bCs/>
          <w:lang w:val="en-NZ"/>
        </w:rPr>
      </w:pPr>
      <w:ins w:id="189" w:author="Peng, Yiming" w:date="2014-06-18T15:35:00Z">
        <w:r>
          <w:rPr>
            <w:rFonts w:ascii="Arial" w:hAnsi="Arial" w:cs="Arial"/>
            <w:b/>
            <w:bCs/>
            <w:lang w:val="en-NZ"/>
          </w:rPr>
          <w:t xml:space="preserve">Factorial Fit: Y versus A, C, D 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90" w:author="Peng, Yiming" w:date="2014-06-18T15:35:00Z"/>
          <w:rFonts w:ascii="Arial" w:hAnsi="Arial" w:cs="Arial"/>
          <w:b/>
          <w:bCs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91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192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>Estimated Effects and Coefficients for Y (coded units)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93" w:author="Peng, Yiming" w:date="2014-06-18T15:35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94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195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Term      Effect    </w:t>
        </w:r>
        <w:proofErr w:type="spellStart"/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Coef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SE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Coef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     T      P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96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197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Constant          259.72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1.068  243.19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0.000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198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199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>A         -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34.31  -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>17.16    1.068  -16.06  0.000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00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201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>C         -14.39   -7.19    1.068   -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6.74  0.000</w:t>
        </w:r>
        <w:proofErr w:type="gramEnd"/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02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203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D          11.61    5.81    1.068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5.44  0.000</w:t>
        </w:r>
        <w:proofErr w:type="gramEnd"/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04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205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>A*C       -17.09   -8.54    1.068   -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8.00  0.000</w:t>
        </w:r>
        <w:proofErr w:type="gramEnd"/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06" w:author="Peng, Yiming" w:date="2014-06-18T15:35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07" w:author="Peng, Yiming" w:date="2014-06-18T15:35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08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209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>S = 4.27192     PRESS = 424.710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10" w:author="Peng, Yiming" w:date="2014-06-18T15:35:00Z"/>
          <w:rFonts w:ascii="Courier New" w:hAnsi="Courier New" w:cs="Courier New"/>
          <w:sz w:val="18"/>
          <w:szCs w:val="18"/>
          <w:lang w:val="en-NZ"/>
        </w:rPr>
      </w:pPr>
      <w:ins w:id="211" w:author="Peng, Yiming" w:date="2014-06-18T15:35:00Z">
        <w:r>
          <w:rPr>
            <w:rFonts w:ascii="Courier New" w:hAnsi="Courier New" w:cs="Courier New"/>
            <w:sz w:val="18"/>
            <w:szCs w:val="18"/>
            <w:lang w:val="en-NZ"/>
          </w:rPr>
          <w:t>R-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Sq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= 97.30%   R-</w:t>
        </w:r>
        <w:proofErr w:type="spellStart"/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Sq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>(</w:t>
        </w:r>
        <w:proofErr w:type="spellStart"/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>pred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>) = 94.30%   R-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Sq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>(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adj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>) = 96.32%</w:t>
        </w:r>
      </w:ins>
    </w:p>
    <w:p w:rsidR="000F6F90" w:rsidRDefault="000F6F90" w:rsidP="000F6F90">
      <w:pPr>
        <w:autoSpaceDE w:val="0"/>
        <w:autoSpaceDN w:val="0"/>
        <w:adjustRightInd w:val="0"/>
        <w:spacing w:after="0" w:line="240" w:lineRule="auto"/>
        <w:rPr>
          <w:ins w:id="212" w:author="Peng, Yiming" w:date="2014-06-18T15:35:00Z"/>
          <w:rFonts w:ascii="Courier New" w:hAnsi="Courier New" w:cs="Courier New"/>
          <w:sz w:val="18"/>
          <w:szCs w:val="18"/>
          <w:lang w:val="en-NZ"/>
        </w:rPr>
      </w:pPr>
    </w:p>
    <w:p w:rsidR="000F6F90" w:rsidRDefault="000F6F90" w:rsidP="00F65759">
      <w:pPr>
        <w:rPr>
          <w:ins w:id="213" w:author="Peng, Yiming" w:date="2014-06-18T15:35:00Z"/>
        </w:rPr>
      </w:pPr>
    </w:p>
    <w:p w:rsidR="000F6F90" w:rsidRDefault="000F6F90" w:rsidP="00F65759">
      <w:ins w:id="214" w:author="Peng, Yiming" w:date="2014-06-18T15:35:00Z">
        <w:r>
          <w:t>The regression is Y=-17.16</w:t>
        </w:r>
      </w:ins>
      <w:ins w:id="215" w:author="Peng, Yiming" w:date="2014-06-18T15:36:00Z">
        <w:r>
          <w:t>*A</w:t>
        </w:r>
      </w:ins>
      <w:ins w:id="216" w:author="Peng, Yiming" w:date="2014-06-18T15:35:00Z">
        <w:r>
          <w:t>-7.19</w:t>
        </w:r>
      </w:ins>
      <w:ins w:id="217" w:author="Peng, Yiming" w:date="2014-06-18T15:36:00Z">
        <w:r>
          <w:t>*C</w:t>
        </w:r>
      </w:ins>
      <w:ins w:id="218" w:author="Peng, Yiming" w:date="2014-06-18T15:35:00Z">
        <w:r>
          <w:t>+5.81</w:t>
        </w:r>
      </w:ins>
      <w:ins w:id="219" w:author="Peng, Yiming" w:date="2014-06-18T15:36:00Z">
        <w:r>
          <w:t>*D</w:t>
        </w:r>
      </w:ins>
      <w:ins w:id="220" w:author="Peng, Yiming" w:date="2014-06-18T15:35:00Z">
        <w:r>
          <w:t>-8.54</w:t>
        </w:r>
      </w:ins>
      <w:ins w:id="221" w:author="Peng, Yiming" w:date="2014-06-18T15:36:00Z">
        <w:r>
          <w:t>*AC</w:t>
        </w:r>
      </w:ins>
    </w:p>
    <w:p w:rsidR="00F65759" w:rsidRDefault="00F65759" w:rsidP="00F65759">
      <w:r>
        <w:t>&lt;</w:t>
      </w:r>
      <w:proofErr w:type="gramStart"/>
      <w:r>
        <w:t>end</w:t>
      </w:r>
      <w:proofErr w:type="gramEnd"/>
      <w:r>
        <w:t xml:space="preserve"> answer here&gt;</w:t>
      </w:r>
    </w:p>
    <w:p w:rsidR="00FB17BD" w:rsidRPr="00587D0F" w:rsidRDefault="00FB17B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</w:p>
    <w:p w:rsidR="00525AC0" w:rsidRPr="00587D0F" w:rsidRDefault="00525AC0" w:rsidP="00FB17BD">
      <w:pPr>
        <w:ind w:left="540" w:hanging="540"/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3.</w:t>
      </w:r>
      <w:r w:rsidR="00550682">
        <w:rPr>
          <w:rFonts w:ascii="Arial" w:hAnsi="Arial" w:cs="Arial"/>
          <w:sz w:val="24"/>
          <w:szCs w:val="24"/>
        </w:rPr>
        <w:t>3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FB17BD">
        <w:rPr>
          <w:rFonts w:ascii="Arial" w:hAnsi="Arial" w:cs="Arial"/>
          <w:sz w:val="24"/>
          <w:szCs w:val="24"/>
        </w:rPr>
        <w:tab/>
      </w:r>
      <w:r w:rsidRPr="00587D0F">
        <w:rPr>
          <w:rFonts w:ascii="Arial" w:hAnsi="Arial" w:cs="Arial"/>
          <w:sz w:val="24"/>
          <w:szCs w:val="24"/>
        </w:rPr>
        <w:t xml:space="preserve">Show the main </w:t>
      </w:r>
      <w:proofErr w:type="gramStart"/>
      <w:r w:rsidRPr="00587D0F">
        <w:rPr>
          <w:rFonts w:ascii="Arial" w:hAnsi="Arial" w:cs="Arial"/>
          <w:sz w:val="24"/>
          <w:szCs w:val="24"/>
        </w:rPr>
        <w:t>effects</w:t>
      </w:r>
      <w:proofErr w:type="gramEnd"/>
      <w:r w:rsidRPr="00587D0F">
        <w:rPr>
          <w:rFonts w:ascii="Arial" w:hAnsi="Arial" w:cs="Arial"/>
          <w:sz w:val="24"/>
          <w:szCs w:val="24"/>
        </w:rPr>
        <w:t xml:space="preserve"> plots and two-way interaction plots (choose all five factors) and </w:t>
      </w:r>
      <w:r w:rsidR="00DB1A4D" w:rsidRPr="00587D0F">
        <w:rPr>
          <w:rFonts w:ascii="Arial" w:hAnsi="Arial" w:cs="Arial"/>
          <w:sz w:val="24"/>
          <w:szCs w:val="24"/>
        </w:rPr>
        <w:t>state</w:t>
      </w:r>
      <w:r w:rsidRPr="00587D0F">
        <w:rPr>
          <w:rFonts w:ascii="Arial" w:hAnsi="Arial" w:cs="Arial"/>
          <w:sz w:val="24"/>
          <w:szCs w:val="24"/>
        </w:rPr>
        <w:t xml:space="preserve"> what the</w:t>
      </w:r>
      <w:r w:rsidR="00DB1A4D" w:rsidRPr="00587D0F">
        <w:rPr>
          <w:rFonts w:ascii="Arial" w:hAnsi="Arial" w:cs="Arial"/>
          <w:sz w:val="24"/>
          <w:szCs w:val="24"/>
        </w:rPr>
        <w:t xml:space="preserve"> </w:t>
      </w:r>
      <w:r w:rsidRPr="00587D0F">
        <w:rPr>
          <w:rFonts w:ascii="Arial" w:hAnsi="Arial" w:cs="Arial"/>
          <w:sz w:val="24"/>
          <w:szCs w:val="24"/>
        </w:rPr>
        <w:t>factorial plots entail</w:t>
      </w:r>
      <w:r w:rsidR="00CF3A89">
        <w:rPr>
          <w:rFonts w:ascii="Arial" w:hAnsi="Arial" w:cs="Arial"/>
          <w:sz w:val="24"/>
          <w:szCs w:val="24"/>
        </w:rPr>
        <w:t>,</w:t>
      </w:r>
      <w:r w:rsidRPr="00587D0F">
        <w:rPr>
          <w:rFonts w:ascii="Arial" w:hAnsi="Arial" w:cs="Arial"/>
          <w:sz w:val="24"/>
          <w:szCs w:val="24"/>
        </w:rPr>
        <w:t xml:space="preserve"> keep</w:t>
      </w:r>
      <w:r w:rsidR="00CF3A89">
        <w:rPr>
          <w:rFonts w:ascii="Arial" w:hAnsi="Arial" w:cs="Arial"/>
          <w:sz w:val="24"/>
          <w:szCs w:val="24"/>
        </w:rPr>
        <w:t>ing</w:t>
      </w:r>
      <w:r w:rsidRPr="00587D0F">
        <w:rPr>
          <w:rFonts w:ascii="Arial" w:hAnsi="Arial" w:cs="Arial"/>
          <w:sz w:val="24"/>
          <w:szCs w:val="24"/>
        </w:rPr>
        <w:t xml:space="preserve"> in mind that the technologist is looking at </w:t>
      </w:r>
      <w:proofErr w:type="spellStart"/>
      <w:r w:rsidRPr="00587D0F">
        <w:rPr>
          <w:rFonts w:ascii="Arial" w:hAnsi="Arial" w:cs="Arial"/>
          <w:sz w:val="24"/>
          <w:szCs w:val="24"/>
        </w:rPr>
        <w:t>minimising</w:t>
      </w:r>
      <w:proofErr w:type="spellEnd"/>
      <w:r w:rsidRPr="00587D0F">
        <w:rPr>
          <w:rFonts w:ascii="Arial" w:hAnsi="Arial" w:cs="Arial"/>
          <w:sz w:val="24"/>
          <w:szCs w:val="24"/>
        </w:rPr>
        <w:t xml:space="preserve"> the welding current. </w:t>
      </w:r>
    </w:p>
    <w:p w:rsidR="00DB1A4D" w:rsidRDefault="00DB1A4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[3 Marks]</w:t>
      </w:r>
    </w:p>
    <w:p w:rsidR="00F65759" w:rsidRDefault="00F65759" w:rsidP="00F65759">
      <w:r>
        <w:t>&lt;</w:t>
      </w:r>
      <w:proofErr w:type="gramStart"/>
      <w:r>
        <w:t>begin</w:t>
      </w:r>
      <w:proofErr w:type="gramEnd"/>
      <w:r>
        <w:t xml:space="preserve"> answer here&gt;</w:t>
      </w:r>
    </w:p>
    <w:p w:rsidR="00F65759" w:rsidRDefault="00CA4678" w:rsidP="00F65759">
      <w:pPr>
        <w:rPr>
          <w:ins w:id="222" w:author="Peng, Yiming" w:date="2014-06-18T15:37:00Z"/>
        </w:rPr>
      </w:pPr>
      <w:ins w:id="223" w:author="Peng, Yiming" w:date="2014-06-18T15:37:00Z">
        <w:r>
          <w:object w:dxaOrig="8640" w:dyaOrig="5760">
            <v:shape id="_x0000_i1034" type="#_x0000_t75" style="width:269pt;height:179.3pt" o:ole="">
              <v:imagedata r:id="rId11" o:title=""/>
            </v:shape>
            <o:OLEObject Type="Embed" ProgID="MtbGraph.Document.16" ShapeID="_x0000_i1034" DrawAspect="Content" ObjectID="_1464612411" r:id="rId12"/>
          </w:object>
        </w:r>
      </w:ins>
    </w:p>
    <w:p w:rsidR="00CA4678" w:rsidRDefault="00CA4678" w:rsidP="00F65759">
      <w:pPr>
        <w:rPr>
          <w:ins w:id="224" w:author="Peng, Yiming" w:date="2014-06-18T15:38:00Z"/>
        </w:rPr>
      </w:pPr>
      <w:ins w:id="225" w:author="Peng, Yiming" w:date="2014-06-18T15:37:00Z">
        <w:r>
          <w:t xml:space="preserve">As showed on the graph, point A, </w:t>
        </w:r>
      </w:ins>
      <w:ins w:id="226" w:author="Peng, Yiming" w:date="2014-06-18T15:38:00Z">
        <w:r>
          <w:t>C and D are significant.</w:t>
        </w:r>
      </w:ins>
    </w:p>
    <w:p w:rsidR="00CA4678" w:rsidRDefault="00CA4678" w:rsidP="00F65759">
      <w:pPr>
        <w:rPr>
          <w:ins w:id="227" w:author="Peng, Yiming" w:date="2014-06-18T15:39:00Z"/>
        </w:rPr>
      </w:pPr>
      <w:ins w:id="228" w:author="Peng, Yiming" w:date="2014-06-18T15:38:00Z">
        <w:r>
          <w:object w:dxaOrig="8640" w:dyaOrig="5760">
            <v:shape id="_x0000_i1035" type="#_x0000_t75" style="width:269pt;height:179.3pt" o:ole="">
              <v:imagedata r:id="rId13" o:title=""/>
            </v:shape>
            <o:OLEObject Type="Embed" ProgID="MtbGraph.Document.16" ShapeID="_x0000_i1035" DrawAspect="Content" ObjectID="_1464612412" r:id="rId14"/>
          </w:object>
        </w:r>
      </w:ins>
    </w:p>
    <w:p w:rsidR="00957F3A" w:rsidRDefault="00957F3A" w:rsidP="00F65759">
      <w:ins w:id="229" w:author="Peng, Yiming" w:date="2014-06-18T15:39:00Z">
        <w:r>
          <w:t>It shows that BC, BD and BE have significant two-way interactions.</w:t>
        </w:r>
      </w:ins>
    </w:p>
    <w:p w:rsidR="00F65759" w:rsidRDefault="00F65759" w:rsidP="00F65759">
      <w:r>
        <w:t>&lt;</w:t>
      </w:r>
      <w:proofErr w:type="gramStart"/>
      <w:r>
        <w:t>end</w:t>
      </w:r>
      <w:proofErr w:type="gramEnd"/>
      <w:r>
        <w:t xml:space="preserve"> answer here&gt;</w:t>
      </w:r>
    </w:p>
    <w:p w:rsidR="00FB17BD" w:rsidRPr="00587D0F" w:rsidRDefault="00FB17B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</w:p>
    <w:p w:rsidR="00DB1A4D" w:rsidRPr="00587D0F" w:rsidRDefault="00DB1A4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</w:p>
    <w:p w:rsidR="00DB1A4D" w:rsidRPr="00587D0F" w:rsidRDefault="00DB1A4D" w:rsidP="00FB17BD">
      <w:pPr>
        <w:ind w:left="540" w:hanging="540"/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3.</w:t>
      </w:r>
      <w:r w:rsidR="00550682">
        <w:rPr>
          <w:rFonts w:ascii="Arial" w:hAnsi="Arial" w:cs="Arial"/>
          <w:sz w:val="24"/>
          <w:szCs w:val="24"/>
        </w:rPr>
        <w:t>4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FB17BD">
        <w:rPr>
          <w:rFonts w:ascii="Arial" w:hAnsi="Arial" w:cs="Arial"/>
          <w:sz w:val="24"/>
          <w:szCs w:val="24"/>
        </w:rPr>
        <w:tab/>
      </w:r>
      <w:r w:rsidRPr="00587D0F">
        <w:rPr>
          <w:rFonts w:ascii="Arial" w:hAnsi="Arial" w:cs="Arial"/>
          <w:sz w:val="24"/>
          <w:szCs w:val="24"/>
        </w:rPr>
        <w:t xml:space="preserve">Discuss the adequacy of your model for making future predictions. Your answer should </w:t>
      </w:r>
      <w:r w:rsidR="00CF3A89">
        <w:rPr>
          <w:rFonts w:ascii="Arial" w:hAnsi="Arial" w:cs="Arial"/>
          <w:sz w:val="24"/>
          <w:szCs w:val="24"/>
        </w:rPr>
        <w:t>cover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CF3A89">
        <w:rPr>
          <w:rFonts w:ascii="Arial" w:hAnsi="Arial" w:cs="Arial"/>
          <w:sz w:val="24"/>
          <w:szCs w:val="24"/>
        </w:rPr>
        <w:t>comments on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6D2EEE">
        <w:rPr>
          <w:rFonts w:ascii="Arial" w:hAnsi="Arial" w:cs="Arial"/>
          <w:sz w:val="24"/>
          <w:szCs w:val="24"/>
        </w:rPr>
        <w:t xml:space="preserve">the relevant Factorial Fit and </w:t>
      </w:r>
      <w:r w:rsidRPr="00587D0F">
        <w:rPr>
          <w:rFonts w:ascii="Arial" w:hAnsi="Arial" w:cs="Arial"/>
          <w:sz w:val="24"/>
          <w:szCs w:val="24"/>
        </w:rPr>
        <w:t xml:space="preserve">ANOVA results </w:t>
      </w:r>
      <w:r w:rsidR="002633C4">
        <w:rPr>
          <w:rFonts w:ascii="Arial" w:hAnsi="Arial" w:cs="Arial"/>
          <w:sz w:val="24"/>
          <w:szCs w:val="24"/>
        </w:rPr>
        <w:t xml:space="preserve">for your model </w:t>
      </w:r>
      <w:r w:rsidR="00CF3A89">
        <w:rPr>
          <w:rFonts w:ascii="Arial" w:hAnsi="Arial" w:cs="Arial"/>
          <w:sz w:val="24"/>
          <w:szCs w:val="24"/>
        </w:rPr>
        <w:t xml:space="preserve">as </w:t>
      </w:r>
      <w:r w:rsidR="006D2EEE">
        <w:rPr>
          <w:rFonts w:ascii="Arial" w:hAnsi="Arial" w:cs="Arial"/>
          <w:sz w:val="24"/>
          <w:szCs w:val="24"/>
        </w:rPr>
        <w:t xml:space="preserve">well as </w:t>
      </w:r>
      <w:r w:rsidR="00CF3A89">
        <w:rPr>
          <w:rFonts w:ascii="Arial" w:hAnsi="Arial" w:cs="Arial"/>
          <w:sz w:val="24"/>
          <w:szCs w:val="24"/>
        </w:rPr>
        <w:t>any graphical</w:t>
      </w:r>
      <w:r w:rsidRPr="00587D0F">
        <w:rPr>
          <w:rFonts w:ascii="Arial" w:hAnsi="Arial" w:cs="Arial"/>
          <w:sz w:val="24"/>
          <w:szCs w:val="24"/>
        </w:rPr>
        <w:t xml:space="preserve"> plot</w:t>
      </w:r>
      <w:r w:rsidR="00CF3A89">
        <w:rPr>
          <w:rFonts w:ascii="Arial" w:hAnsi="Arial" w:cs="Arial"/>
          <w:sz w:val="24"/>
          <w:szCs w:val="24"/>
        </w:rPr>
        <w:t>/</w:t>
      </w:r>
      <w:r w:rsidRPr="00587D0F">
        <w:rPr>
          <w:rFonts w:ascii="Arial" w:hAnsi="Arial" w:cs="Arial"/>
          <w:sz w:val="24"/>
          <w:szCs w:val="24"/>
        </w:rPr>
        <w:t>s</w:t>
      </w:r>
      <w:r w:rsidR="00CF3A89">
        <w:rPr>
          <w:rFonts w:ascii="Arial" w:hAnsi="Arial" w:cs="Arial"/>
          <w:sz w:val="24"/>
          <w:szCs w:val="24"/>
        </w:rPr>
        <w:t xml:space="preserve"> that you may consider necessary</w:t>
      </w:r>
      <w:r w:rsidRPr="00587D0F">
        <w:rPr>
          <w:rFonts w:ascii="Arial" w:hAnsi="Arial" w:cs="Arial"/>
          <w:sz w:val="24"/>
          <w:szCs w:val="24"/>
        </w:rPr>
        <w:t>.</w:t>
      </w:r>
    </w:p>
    <w:p w:rsidR="00DB1A4D" w:rsidRPr="00587D0F" w:rsidRDefault="00DB1A4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[</w:t>
      </w:r>
      <w:r w:rsidR="004E0F4B">
        <w:rPr>
          <w:rFonts w:ascii="Arial" w:hAnsi="Arial" w:cs="Arial"/>
          <w:sz w:val="24"/>
          <w:szCs w:val="24"/>
        </w:rPr>
        <w:t>4</w:t>
      </w:r>
      <w:r w:rsidRPr="00587D0F">
        <w:rPr>
          <w:rFonts w:ascii="Arial" w:hAnsi="Arial" w:cs="Arial"/>
          <w:sz w:val="24"/>
          <w:szCs w:val="24"/>
        </w:rPr>
        <w:t xml:space="preserve"> Marks] </w:t>
      </w:r>
    </w:p>
    <w:p w:rsidR="00F65759" w:rsidRDefault="00F65759" w:rsidP="00F65759">
      <w:r>
        <w:t>&lt;</w:t>
      </w:r>
      <w:proofErr w:type="gramStart"/>
      <w:r>
        <w:t>begin</w:t>
      </w:r>
      <w:proofErr w:type="gramEnd"/>
      <w:r>
        <w:t xml:space="preserve"> answer here&gt;</w:t>
      </w: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30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31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Estimated Effects and Coefficients for Y (coded units)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32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33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34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Term      Effect    </w:t>
        </w:r>
        <w:proofErr w:type="spellStart"/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Coef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SE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Coef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     T      P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35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36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Constant          259.72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1.068  243.19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0.000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37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38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A         -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34.31  -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>17.16    1.068  -16.06  0.000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39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40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C         -14.39   -7.19    1.068   -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6.74  0.000</w:t>
        </w:r>
        <w:proofErr w:type="gramEnd"/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41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42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D          11.61    5.81    1.068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5.44  0.000</w:t>
        </w:r>
        <w:proofErr w:type="gramEnd"/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43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44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lastRenderedPageBreak/>
          <w:t>A*C       -17.09   -8.54    1.068   -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8.00  0.000</w:t>
        </w:r>
        <w:proofErr w:type="gramEnd"/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45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46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47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48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S = 4.27192     PRESS = 424.710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49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50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R-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Sq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= 97.30%   R-</w:t>
        </w:r>
        <w:proofErr w:type="spellStart"/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Sq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>(</w:t>
        </w:r>
        <w:proofErr w:type="spellStart"/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>pred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>) = 94.30%   R-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Sq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>(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adj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>) = 96.32%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51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52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53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54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Analysis of Variance for Y (coded units)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55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56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57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Source              DF  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Seq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SS  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Adj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SS  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Adj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MS       F      P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58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59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Main Effects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3  6076.79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6076.79  2025.60  111.00  0.000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60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61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A         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1  4709.39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4709.39  4709.39  258.06  0.000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62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63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C                  1   828.00   828.00   828.00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45.37  0.000</w:t>
        </w:r>
        <w:proofErr w:type="gramEnd"/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64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65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D                  1   539.40   539.40   539.40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29.56  0.000</w:t>
        </w:r>
        <w:proofErr w:type="gramEnd"/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66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67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2-Way Interactions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1  1167.93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1167.93  1167.93   64.00  0.000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68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69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A*C       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1  1167.93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1167.93  1167.93   64.00  0.000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70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71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Residual Error      11   200.74   200.74    18.25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72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73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Lack of Fit        3    19.79    19.79     6.60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0.29  0.830</w:t>
        </w:r>
        <w:proofErr w:type="gramEnd"/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74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75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 Pure Error         8   180.95   180.95    22.62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76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77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Total       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15  7445.46</w:t>
        </w:r>
        <w:proofErr w:type="gramEnd"/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78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79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80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81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Unusual Observations for Y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82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83" w:author="Peng, Yiming" w:date="2014-06-18T15:43:00Z"/>
          <w:rFonts w:ascii="Courier New" w:hAnsi="Courier New" w:cs="Courier New"/>
          <w:sz w:val="18"/>
          <w:szCs w:val="18"/>
          <w:lang w:val="en-NZ"/>
        </w:rPr>
      </w:pPr>
      <w:proofErr w:type="spellStart"/>
      <w:proofErr w:type="gramStart"/>
      <w:ins w:id="284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Obs</w:t>
        </w:r>
        <w:proofErr w:type="spell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StdOrder</w:t>
        </w:r>
        <w:proofErr w:type="spellEnd"/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      Y      Fit  SE Fit  Residual  St </w:t>
        </w:r>
        <w:proofErr w:type="spellStart"/>
        <w:r>
          <w:rPr>
            <w:rFonts w:ascii="Courier New" w:hAnsi="Courier New" w:cs="Courier New"/>
            <w:sz w:val="18"/>
            <w:szCs w:val="18"/>
            <w:lang w:val="en-NZ"/>
          </w:rPr>
          <w:t>Resid</w:t>
        </w:r>
        <w:proofErr w:type="spellEnd"/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85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86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 xml:space="preserve"> 13        </w:t>
        </w:r>
        <w:proofErr w:type="gramStart"/>
        <w:r>
          <w:rPr>
            <w:rFonts w:ascii="Courier New" w:hAnsi="Courier New" w:cs="Courier New"/>
            <w:sz w:val="18"/>
            <w:szCs w:val="18"/>
            <w:lang w:val="en-NZ"/>
          </w:rPr>
          <w:t>16  225.500</w:t>
        </w:r>
        <w:proofErr w:type="gramEnd"/>
        <w:r>
          <w:rPr>
            <w:rFonts w:ascii="Courier New" w:hAnsi="Courier New" w:cs="Courier New"/>
            <w:sz w:val="18"/>
            <w:szCs w:val="18"/>
            <w:lang w:val="en-NZ"/>
          </w:rPr>
          <w:t xml:space="preserve">  232.631   2.388    -7.131     -2.01R</w:t>
        </w:r>
      </w:ins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87" w:author="Peng, Yiming" w:date="2014-06-18T15:43:00Z"/>
          <w:rFonts w:ascii="Courier New" w:hAnsi="Courier New" w:cs="Courier New"/>
          <w:sz w:val="18"/>
          <w:szCs w:val="18"/>
          <w:lang w:val="en-NZ"/>
        </w:rPr>
      </w:pPr>
    </w:p>
    <w:p w:rsidR="00957F3A" w:rsidRDefault="00957F3A" w:rsidP="00957F3A">
      <w:pPr>
        <w:autoSpaceDE w:val="0"/>
        <w:autoSpaceDN w:val="0"/>
        <w:adjustRightInd w:val="0"/>
        <w:spacing w:after="0" w:line="240" w:lineRule="auto"/>
        <w:rPr>
          <w:ins w:id="288" w:author="Peng, Yiming" w:date="2014-06-18T15:43:00Z"/>
          <w:rFonts w:ascii="Courier New" w:hAnsi="Courier New" w:cs="Courier New"/>
          <w:sz w:val="18"/>
          <w:szCs w:val="18"/>
          <w:lang w:val="en-NZ"/>
        </w:rPr>
      </w:pPr>
      <w:ins w:id="289" w:author="Peng, Yiming" w:date="2014-06-18T15:43:00Z">
        <w:r>
          <w:rPr>
            <w:rFonts w:ascii="Courier New" w:hAnsi="Courier New" w:cs="Courier New"/>
            <w:sz w:val="18"/>
            <w:szCs w:val="18"/>
            <w:lang w:val="en-NZ"/>
          </w:rPr>
          <w:t>R denotes an observation with a large standardized residual.</w:t>
        </w:r>
      </w:ins>
    </w:p>
    <w:p w:rsidR="00F65759" w:rsidRDefault="00957F3A" w:rsidP="00F65759">
      <w:pPr>
        <w:rPr>
          <w:ins w:id="290" w:author="Peng, Yiming" w:date="2014-06-18T15:46:00Z"/>
        </w:rPr>
      </w:pPr>
      <w:ins w:id="291" w:author="Peng, Yiming" w:date="2014-06-18T15:43:00Z">
        <w:r>
          <w:object w:dxaOrig="8640" w:dyaOrig="5760">
            <v:shape id="_x0000_i1041" type="#_x0000_t75" style="width:313.8pt;height:209.2pt" o:ole="">
              <v:imagedata r:id="rId15" o:title=""/>
            </v:shape>
            <o:OLEObject Type="Embed" ProgID="MtbGraph.Document.16" ShapeID="_x0000_i1041" DrawAspect="Content" ObjectID="_1464612413" r:id="rId16"/>
          </w:object>
        </w:r>
      </w:ins>
    </w:p>
    <w:p w:rsidR="00957F3A" w:rsidRDefault="00957F3A" w:rsidP="00F65759">
      <w:ins w:id="292" w:author="Peng, Yiming" w:date="2014-06-18T15:46:00Z">
        <w:r>
          <w:t xml:space="preserve">The R squared values are high therefore regression fits well. The </w:t>
        </w:r>
      </w:ins>
      <w:ins w:id="293" w:author="Peng, Yiming" w:date="2014-06-18T15:47:00Z">
        <w:r>
          <w:t>p value of the lack of fit is 0.83 which is significantly high.</w:t>
        </w:r>
      </w:ins>
      <w:ins w:id="294" w:author="Peng, Yiming" w:date="2014-06-18T15:49:00Z">
        <w:r w:rsidR="00FC5EB2">
          <w:t xml:space="preserve"> The normal probability plot and the histogram are good </w:t>
        </w:r>
        <w:proofErr w:type="spellStart"/>
        <w:r w:rsidR="00FC5EB2">
          <w:t>wich</w:t>
        </w:r>
        <w:proofErr w:type="spellEnd"/>
        <w:r w:rsidR="00FC5EB2">
          <w:t xml:space="preserve"> means that it is a normal distribution. The </w:t>
        </w:r>
      </w:ins>
      <w:ins w:id="295" w:author="Peng, Yiming" w:date="2014-06-18T15:50:00Z">
        <w:r w:rsidR="00FC5EB2">
          <w:t>residuals are also evenly distributed therefore the regression line fit great.</w:t>
        </w:r>
      </w:ins>
    </w:p>
    <w:p w:rsidR="00F65759" w:rsidRDefault="00F65759" w:rsidP="00F65759">
      <w:r>
        <w:t>&lt;</w:t>
      </w:r>
      <w:proofErr w:type="gramStart"/>
      <w:r>
        <w:t>end</w:t>
      </w:r>
      <w:proofErr w:type="gramEnd"/>
      <w:r>
        <w:t xml:space="preserve"> answer here&gt;</w:t>
      </w:r>
    </w:p>
    <w:p w:rsidR="00DB1A4D" w:rsidRPr="00587D0F" w:rsidRDefault="00DB1A4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</w:p>
    <w:p w:rsidR="00DB1A4D" w:rsidRPr="00587D0F" w:rsidRDefault="00DB1A4D" w:rsidP="00FB17BD">
      <w:pPr>
        <w:ind w:left="540" w:hanging="540"/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3.</w:t>
      </w:r>
      <w:r w:rsidR="00550682">
        <w:rPr>
          <w:rFonts w:ascii="Arial" w:hAnsi="Arial" w:cs="Arial"/>
          <w:sz w:val="24"/>
          <w:szCs w:val="24"/>
        </w:rPr>
        <w:t>5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FB17BD">
        <w:rPr>
          <w:rFonts w:ascii="Arial" w:hAnsi="Arial" w:cs="Arial"/>
          <w:sz w:val="24"/>
          <w:szCs w:val="24"/>
        </w:rPr>
        <w:tab/>
      </w:r>
      <w:r w:rsidR="009F126F" w:rsidRPr="00587D0F">
        <w:rPr>
          <w:rFonts w:ascii="Arial" w:hAnsi="Arial" w:cs="Arial"/>
          <w:sz w:val="24"/>
          <w:szCs w:val="24"/>
        </w:rPr>
        <w:t xml:space="preserve">Using your </w:t>
      </w:r>
      <w:r w:rsidR="00CF3A89">
        <w:rPr>
          <w:rFonts w:ascii="Arial" w:hAnsi="Arial" w:cs="Arial"/>
          <w:sz w:val="24"/>
          <w:szCs w:val="24"/>
        </w:rPr>
        <w:t xml:space="preserve">regression </w:t>
      </w:r>
      <w:r w:rsidR="009F126F" w:rsidRPr="00587D0F">
        <w:rPr>
          <w:rFonts w:ascii="Arial" w:hAnsi="Arial" w:cs="Arial"/>
          <w:sz w:val="24"/>
          <w:szCs w:val="24"/>
        </w:rPr>
        <w:t xml:space="preserve">model state the expected value of the </w:t>
      </w:r>
      <w:r w:rsidR="00FB2755" w:rsidRPr="00587D0F">
        <w:rPr>
          <w:rFonts w:ascii="Arial" w:hAnsi="Arial" w:cs="Arial"/>
          <w:sz w:val="24"/>
          <w:szCs w:val="24"/>
        </w:rPr>
        <w:t>minimum</w:t>
      </w:r>
      <w:r w:rsidR="009F126F" w:rsidRPr="00587D0F">
        <w:rPr>
          <w:rFonts w:ascii="Arial" w:hAnsi="Arial" w:cs="Arial"/>
          <w:sz w:val="24"/>
          <w:szCs w:val="24"/>
        </w:rPr>
        <w:t xml:space="preserve"> welding current </w:t>
      </w:r>
      <w:r w:rsidR="00FB2755" w:rsidRPr="00587D0F">
        <w:rPr>
          <w:rFonts w:ascii="Arial" w:hAnsi="Arial" w:cs="Arial"/>
          <w:sz w:val="24"/>
          <w:szCs w:val="24"/>
        </w:rPr>
        <w:t>along with</w:t>
      </w:r>
      <w:r w:rsidR="009F126F" w:rsidRPr="00587D0F">
        <w:rPr>
          <w:rFonts w:ascii="Arial" w:hAnsi="Arial" w:cs="Arial"/>
          <w:sz w:val="24"/>
          <w:szCs w:val="24"/>
        </w:rPr>
        <w:t xml:space="preserve"> the relevant factor settings.</w:t>
      </w:r>
    </w:p>
    <w:p w:rsidR="00DB1A4D" w:rsidRDefault="00DB1A4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[</w:t>
      </w:r>
      <w:r w:rsidR="009F126F" w:rsidRPr="00587D0F">
        <w:rPr>
          <w:rFonts w:ascii="Arial" w:hAnsi="Arial" w:cs="Arial"/>
          <w:sz w:val="24"/>
          <w:szCs w:val="24"/>
        </w:rPr>
        <w:t>3</w:t>
      </w:r>
      <w:r w:rsidRPr="00587D0F">
        <w:rPr>
          <w:rFonts w:ascii="Arial" w:hAnsi="Arial" w:cs="Arial"/>
          <w:sz w:val="24"/>
          <w:szCs w:val="24"/>
        </w:rPr>
        <w:t xml:space="preserve"> Mark</w:t>
      </w:r>
      <w:r w:rsidR="009F126F" w:rsidRPr="00587D0F">
        <w:rPr>
          <w:rFonts w:ascii="Arial" w:hAnsi="Arial" w:cs="Arial"/>
          <w:sz w:val="24"/>
          <w:szCs w:val="24"/>
        </w:rPr>
        <w:t>s</w:t>
      </w:r>
      <w:r w:rsidRPr="00587D0F">
        <w:rPr>
          <w:rFonts w:ascii="Arial" w:hAnsi="Arial" w:cs="Arial"/>
          <w:sz w:val="24"/>
          <w:szCs w:val="24"/>
        </w:rPr>
        <w:t xml:space="preserve">] </w:t>
      </w:r>
    </w:p>
    <w:p w:rsidR="00F65759" w:rsidRDefault="00F65759" w:rsidP="00F65759">
      <w:pPr>
        <w:rPr>
          <w:ins w:id="296" w:author="Peng, Yiming" w:date="2014-06-18T15:59:00Z"/>
        </w:rPr>
      </w:pPr>
      <w:r>
        <w:lastRenderedPageBreak/>
        <w:t>&lt;</w:t>
      </w:r>
      <w:proofErr w:type="gramStart"/>
      <w:r>
        <w:t>begin</w:t>
      </w:r>
      <w:proofErr w:type="gramEnd"/>
      <w:r>
        <w:t xml:space="preserve"> answer here&gt;</w:t>
      </w:r>
    </w:p>
    <w:p w:rsidR="00FC5EB2" w:rsidRDefault="00FC5EB2" w:rsidP="00F65759">
      <w:ins w:id="297" w:author="Peng, Yiming" w:date="2014-06-18T15:59:00Z">
        <w:r>
          <w:object w:dxaOrig="8640" w:dyaOrig="5760">
            <v:shape id="_x0000_i1043" type="#_x0000_t75" style="width:6in;height:4in" o:ole="">
              <v:imagedata r:id="rId17" o:title=""/>
            </v:shape>
            <o:OLEObject Type="Embed" ProgID="MtbGraph.Document.16" ShapeID="_x0000_i1043" DrawAspect="Content" ObjectID="_1464612414" r:id="rId18"/>
          </w:object>
        </w:r>
      </w:ins>
      <w:bookmarkStart w:id="298" w:name="_GoBack"/>
      <w:bookmarkEnd w:id="298"/>
    </w:p>
    <w:p w:rsidR="00F65759" w:rsidRDefault="00FC5EB2" w:rsidP="00F65759">
      <w:pPr>
        <w:rPr>
          <w:ins w:id="299" w:author="Peng, Yiming" w:date="2014-06-18T15:54:00Z"/>
        </w:rPr>
      </w:pPr>
      <w:ins w:id="300" w:author="Peng, Yiming" w:date="2014-06-18T15:54:00Z">
        <w:r>
          <w:t>A=8</w:t>
        </w:r>
      </w:ins>
    </w:p>
    <w:p w:rsidR="00FC5EB2" w:rsidRDefault="00FC5EB2" w:rsidP="00F65759">
      <w:pPr>
        <w:rPr>
          <w:ins w:id="301" w:author="Peng, Yiming" w:date="2014-06-18T15:54:00Z"/>
        </w:rPr>
      </w:pPr>
      <w:ins w:id="302" w:author="Peng, Yiming" w:date="2014-06-18T15:54:00Z">
        <w:r>
          <w:t>C=20</w:t>
        </w:r>
      </w:ins>
    </w:p>
    <w:p w:rsidR="00FC5EB2" w:rsidRDefault="00FC5EB2" w:rsidP="00F65759">
      <w:pPr>
        <w:rPr>
          <w:ins w:id="303" w:author="Peng, Yiming" w:date="2014-06-18T15:54:00Z"/>
        </w:rPr>
      </w:pPr>
      <w:ins w:id="304" w:author="Peng, Yiming" w:date="2014-06-18T15:54:00Z">
        <w:r>
          <w:t>D=80</w:t>
        </w:r>
      </w:ins>
    </w:p>
    <w:p w:rsidR="00FC5EB2" w:rsidRDefault="00FC5EB2" w:rsidP="00F65759">
      <w:pPr>
        <w:rPr>
          <w:ins w:id="305" w:author="Peng, Yiming" w:date="2014-06-18T15:57:00Z"/>
        </w:rPr>
      </w:pPr>
      <w:ins w:id="306" w:author="Peng, Yiming" w:date="2014-06-18T15:54:00Z">
        <w:r>
          <w:t>Therefore Y= -17.16*8-7.19*20+5.81*80-8.54*8*20=</w:t>
        </w:r>
      </w:ins>
      <w:ins w:id="307" w:author="Peng, Yiming" w:date="2014-06-18T15:57:00Z">
        <w:r>
          <w:t>-1182.68</w:t>
        </w:r>
      </w:ins>
    </w:p>
    <w:p w:rsidR="00FC5EB2" w:rsidRDefault="00FC5EB2" w:rsidP="00F65759">
      <w:ins w:id="308" w:author="Peng, Yiming" w:date="2014-06-18T15:57:00Z">
        <w:r>
          <w:t xml:space="preserve">As Y </w:t>
        </w:r>
        <w:proofErr w:type="spellStart"/>
        <w:proofErr w:type="gramStart"/>
        <w:r>
          <w:t>cant</w:t>
        </w:r>
        <w:proofErr w:type="spellEnd"/>
        <w:proofErr w:type="gramEnd"/>
        <w:r>
          <w:t xml:space="preserve"> be negative, therefore minimum Y is 0.</w:t>
        </w:r>
      </w:ins>
    </w:p>
    <w:p w:rsidR="00F65759" w:rsidRDefault="00F65759" w:rsidP="00F65759">
      <w:r>
        <w:t>&lt;</w:t>
      </w:r>
      <w:proofErr w:type="gramStart"/>
      <w:r>
        <w:t>end</w:t>
      </w:r>
      <w:proofErr w:type="gramEnd"/>
      <w:r>
        <w:t xml:space="preserve"> answer here&gt;</w:t>
      </w:r>
    </w:p>
    <w:p w:rsidR="00FB17BD" w:rsidRPr="00587D0F" w:rsidRDefault="00FB17BD" w:rsidP="00FB17BD">
      <w:pPr>
        <w:ind w:left="540" w:hanging="540"/>
        <w:jc w:val="right"/>
        <w:rPr>
          <w:rFonts w:ascii="Arial" w:hAnsi="Arial" w:cs="Arial"/>
          <w:sz w:val="24"/>
          <w:szCs w:val="24"/>
        </w:rPr>
      </w:pPr>
    </w:p>
    <w:p w:rsidR="009F126F" w:rsidRPr="00587D0F" w:rsidRDefault="009F126F" w:rsidP="00FB17BD">
      <w:pPr>
        <w:ind w:left="540" w:hanging="540"/>
        <w:jc w:val="both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>3.</w:t>
      </w:r>
      <w:r w:rsidR="00550682">
        <w:rPr>
          <w:rFonts w:ascii="Arial" w:hAnsi="Arial" w:cs="Arial"/>
          <w:sz w:val="24"/>
          <w:szCs w:val="24"/>
        </w:rPr>
        <w:t>6</w:t>
      </w:r>
      <w:r w:rsidRPr="00587D0F">
        <w:rPr>
          <w:rFonts w:ascii="Arial" w:hAnsi="Arial" w:cs="Arial"/>
          <w:sz w:val="24"/>
          <w:szCs w:val="24"/>
        </w:rPr>
        <w:t xml:space="preserve"> </w:t>
      </w:r>
      <w:r w:rsidR="00FB17BD">
        <w:rPr>
          <w:rFonts w:ascii="Arial" w:hAnsi="Arial" w:cs="Arial"/>
          <w:sz w:val="24"/>
          <w:szCs w:val="24"/>
        </w:rPr>
        <w:tab/>
      </w:r>
      <w:r w:rsidRPr="00587D0F">
        <w:rPr>
          <w:rFonts w:ascii="Arial" w:hAnsi="Arial" w:cs="Arial"/>
          <w:sz w:val="24"/>
          <w:szCs w:val="24"/>
        </w:rPr>
        <w:t xml:space="preserve">What future designed experiments should the technologist consider in further </w:t>
      </w:r>
      <w:proofErr w:type="spellStart"/>
      <w:r w:rsidRPr="00587D0F">
        <w:rPr>
          <w:rFonts w:ascii="Arial" w:hAnsi="Arial" w:cs="Arial"/>
          <w:sz w:val="24"/>
          <w:szCs w:val="24"/>
        </w:rPr>
        <w:t>optimising</w:t>
      </w:r>
      <w:proofErr w:type="spellEnd"/>
      <w:r w:rsidRPr="00587D0F">
        <w:rPr>
          <w:rFonts w:ascii="Arial" w:hAnsi="Arial" w:cs="Arial"/>
          <w:sz w:val="24"/>
          <w:szCs w:val="24"/>
        </w:rPr>
        <w:t xml:space="preserve"> the process? Assume that </w:t>
      </w:r>
      <w:r w:rsidR="004E0F4B">
        <w:rPr>
          <w:rFonts w:ascii="Arial" w:hAnsi="Arial" w:cs="Arial"/>
          <w:sz w:val="24"/>
          <w:szCs w:val="24"/>
        </w:rPr>
        <w:t xml:space="preserve">a </w:t>
      </w:r>
      <w:r w:rsidRPr="00587D0F">
        <w:rPr>
          <w:rFonts w:ascii="Arial" w:hAnsi="Arial" w:cs="Arial"/>
          <w:sz w:val="24"/>
          <w:szCs w:val="24"/>
        </w:rPr>
        <w:t xml:space="preserve">second response variable of interest </w:t>
      </w:r>
      <w:r w:rsidR="004E0F4B">
        <w:rPr>
          <w:rFonts w:ascii="Arial" w:hAnsi="Arial" w:cs="Arial"/>
          <w:sz w:val="24"/>
          <w:szCs w:val="24"/>
        </w:rPr>
        <w:t>“</w:t>
      </w:r>
      <w:r w:rsidRPr="00587D0F">
        <w:rPr>
          <w:rFonts w:ascii="Arial" w:hAnsi="Arial" w:cs="Arial"/>
          <w:sz w:val="24"/>
          <w:szCs w:val="24"/>
        </w:rPr>
        <w:t>strength</w:t>
      </w:r>
      <w:r w:rsidR="00B26CDB" w:rsidRPr="00587D0F">
        <w:rPr>
          <w:rFonts w:ascii="Arial" w:hAnsi="Arial" w:cs="Arial"/>
          <w:sz w:val="24"/>
          <w:szCs w:val="24"/>
        </w:rPr>
        <w:t xml:space="preserve"> of the weld</w:t>
      </w:r>
      <w:r w:rsidR="004E0F4B">
        <w:rPr>
          <w:rFonts w:ascii="Arial" w:hAnsi="Arial" w:cs="Arial"/>
          <w:sz w:val="24"/>
          <w:szCs w:val="24"/>
        </w:rPr>
        <w:t>” also becomes important in the subsequent experiment</w:t>
      </w:r>
      <w:r w:rsidRPr="00587D0F">
        <w:rPr>
          <w:rFonts w:ascii="Arial" w:hAnsi="Arial" w:cs="Arial"/>
          <w:sz w:val="24"/>
          <w:szCs w:val="24"/>
        </w:rPr>
        <w:t xml:space="preserve">.  </w:t>
      </w:r>
      <w:r w:rsidR="004E0F4B">
        <w:rPr>
          <w:rFonts w:ascii="Arial" w:hAnsi="Arial" w:cs="Arial"/>
          <w:sz w:val="24"/>
          <w:szCs w:val="24"/>
        </w:rPr>
        <w:t xml:space="preserve">You need to </w:t>
      </w:r>
      <w:r w:rsidR="004E0F4B" w:rsidRPr="004E0F4B">
        <w:rPr>
          <w:rFonts w:ascii="Arial" w:hAnsi="Arial" w:cs="Arial"/>
          <w:sz w:val="24"/>
          <w:szCs w:val="24"/>
          <w:u w:val="single"/>
        </w:rPr>
        <w:t>justify</w:t>
      </w:r>
      <w:r w:rsidR="004E0F4B">
        <w:rPr>
          <w:rFonts w:ascii="Arial" w:hAnsi="Arial" w:cs="Arial"/>
          <w:sz w:val="24"/>
          <w:szCs w:val="24"/>
        </w:rPr>
        <w:t xml:space="preserve"> each experiment chosen.</w:t>
      </w:r>
      <w:r w:rsidRPr="00587D0F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982913">
        <w:rPr>
          <w:rFonts w:ascii="Arial" w:hAnsi="Arial" w:cs="Arial"/>
          <w:sz w:val="24"/>
          <w:szCs w:val="24"/>
        </w:rPr>
        <w:t>State assumptions (if any).</w:t>
      </w:r>
      <w:proofErr w:type="gramEnd"/>
      <w:r w:rsidRPr="00587D0F">
        <w:rPr>
          <w:rFonts w:ascii="Arial" w:hAnsi="Arial" w:cs="Arial"/>
          <w:sz w:val="24"/>
          <w:szCs w:val="24"/>
        </w:rPr>
        <w:t xml:space="preserve"> </w:t>
      </w:r>
    </w:p>
    <w:p w:rsidR="009F126F" w:rsidRPr="00587D0F" w:rsidRDefault="009F126F" w:rsidP="009F126F">
      <w:pPr>
        <w:ind w:left="426" w:hanging="426"/>
        <w:jc w:val="right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sz w:val="24"/>
          <w:szCs w:val="24"/>
        </w:rPr>
        <w:t xml:space="preserve">             [</w:t>
      </w:r>
      <w:r w:rsidR="004E0F4B">
        <w:rPr>
          <w:rFonts w:ascii="Arial" w:hAnsi="Arial" w:cs="Arial"/>
          <w:sz w:val="24"/>
          <w:szCs w:val="24"/>
        </w:rPr>
        <w:t>4</w:t>
      </w:r>
      <w:r w:rsidRPr="00587D0F">
        <w:rPr>
          <w:rFonts w:ascii="Arial" w:hAnsi="Arial" w:cs="Arial"/>
          <w:sz w:val="24"/>
          <w:szCs w:val="24"/>
        </w:rPr>
        <w:t xml:space="preserve"> Marks] </w:t>
      </w:r>
    </w:p>
    <w:p w:rsidR="00F65759" w:rsidRDefault="00F65759" w:rsidP="00F65759">
      <w:r>
        <w:t>&lt;</w:t>
      </w:r>
      <w:proofErr w:type="gramStart"/>
      <w:r>
        <w:t>begin</w:t>
      </w:r>
      <w:proofErr w:type="gramEnd"/>
      <w:r>
        <w:t xml:space="preserve"> answer here&gt;</w:t>
      </w:r>
    </w:p>
    <w:p w:rsidR="00F65759" w:rsidRDefault="00F65759" w:rsidP="00F65759"/>
    <w:p w:rsidR="00F65759" w:rsidRDefault="00F65759" w:rsidP="00F65759">
      <w:r>
        <w:t>&lt;</w:t>
      </w:r>
      <w:proofErr w:type="gramStart"/>
      <w:r>
        <w:t>end</w:t>
      </w:r>
      <w:proofErr w:type="gramEnd"/>
      <w:r>
        <w:t xml:space="preserve"> answer here&gt;</w:t>
      </w:r>
    </w:p>
    <w:p w:rsidR="00FB2755" w:rsidRPr="00587D0F" w:rsidRDefault="00FB2755" w:rsidP="009F126F">
      <w:pPr>
        <w:ind w:left="426" w:hanging="426"/>
        <w:jc w:val="right"/>
        <w:rPr>
          <w:rFonts w:ascii="Arial" w:hAnsi="Arial" w:cs="Arial"/>
          <w:sz w:val="24"/>
          <w:szCs w:val="24"/>
        </w:rPr>
      </w:pPr>
    </w:p>
    <w:p w:rsidR="00D3542D" w:rsidRPr="00587D0F" w:rsidRDefault="00FB2755" w:rsidP="00FB2755">
      <w:pPr>
        <w:ind w:left="426" w:hanging="426"/>
        <w:jc w:val="right"/>
        <w:rPr>
          <w:rFonts w:ascii="Arial" w:hAnsi="Arial" w:cs="Arial"/>
          <w:sz w:val="24"/>
          <w:szCs w:val="24"/>
        </w:rPr>
      </w:pPr>
      <w:r w:rsidRPr="00587D0F">
        <w:rPr>
          <w:rFonts w:ascii="Arial" w:hAnsi="Arial" w:cs="Arial"/>
          <w:b/>
          <w:bCs/>
          <w:sz w:val="24"/>
          <w:szCs w:val="24"/>
        </w:rPr>
        <w:lastRenderedPageBreak/>
        <w:t>[Total: 25 Marks]</w:t>
      </w:r>
    </w:p>
    <w:sectPr w:rsidR="00D3542D" w:rsidRPr="00587D0F" w:rsidSect="00AD72A8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F37" w:rsidRDefault="00ED0F37" w:rsidP="00F65759">
      <w:pPr>
        <w:spacing w:after="0" w:line="240" w:lineRule="auto"/>
      </w:pPr>
      <w:r>
        <w:separator/>
      </w:r>
    </w:p>
  </w:endnote>
  <w:endnote w:type="continuationSeparator" w:id="0">
    <w:p w:rsidR="00ED0F37" w:rsidRDefault="00ED0F37" w:rsidP="00F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572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759" w:rsidRDefault="009C0EA0">
        <w:pPr>
          <w:pStyle w:val="Footer"/>
          <w:jc w:val="right"/>
        </w:pPr>
        <w:r>
          <w:fldChar w:fldCharType="begin"/>
        </w:r>
        <w:r w:rsidR="00F65759">
          <w:instrText xml:space="preserve"> PAGE   \* MERGEFORMAT </w:instrText>
        </w:r>
        <w:r>
          <w:fldChar w:fldCharType="separate"/>
        </w:r>
        <w:r w:rsidR="00FC5E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65759" w:rsidRDefault="00F65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F37" w:rsidRDefault="00ED0F37" w:rsidP="00F65759">
      <w:pPr>
        <w:spacing w:after="0" w:line="240" w:lineRule="auto"/>
      </w:pPr>
      <w:r>
        <w:separator/>
      </w:r>
    </w:p>
  </w:footnote>
  <w:footnote w:type="continuationSeparator" w:id="0">
    <w:p w:rsidR="00ED0F37" w:rsidRDefault="00ED0F37" w:rsidP="00F65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D1"/>
    <w:rsid w:val="000347D6"/>
    <w:rsid w:val="000F6F90"/>
    <w:rsid w:val="00195976"/>
    <w:rsid w:val="001E40A1"/>
    <w:rsid w:val="00211CF0"/>
    <w:rsid w:val="002633C4"/>
    <w:rsid w:val="003D4EFC"/>
    <w:rsid w:val="004310AD"/>
    <w:rsid w:val="004E0F4B"/>
    <w:rsid w:val="00525AC0"/>
    <w:rsid w:val="005475B7"/>
    <w:rsid w:val="00550682"/>
    <w:rsid w:val="00587D0F"/>
    <w:rsid w:val="005A30D1"/>
    <w:rsid w:val="005D3DB6"/>
    <w:rsid w:val="006D2EEE"/>
    <w:rsid w:val="008D5A7B"/>
    <w:rsid w:val="008F396D"/>
    <w:rsid w:val="00905656"/>
    <w:rsid w:val="00957F3A"/>
    <w:rsid w:val="00982913"/>
    <w:rsid w:val="009C0EA0"/>
    <w:rsid w:val="009F126F"/>
    <w:rsid w:val="00A5687F"/>
    <w:rsid w:val="00AC3E2D"/>
    <w:rsid w:val="00AD72A8"/>
    <w:rsid w:val="00B2521B"/>
    <w:rsid w:val="00B26CDB"/>
    <w:rsid w:val="00B51122"/>
    <w:rsid w:val="00CA4678"/>
    <w:rsid w:val="00CF3A89"/>
    <w:rsid w:val="00D3542D"/>
    <w:rsid w:val="00DA217A"/>
    <w:rsid w:val="00DB1A4D"/>
    <w:rsid w:val="00E10F9A"/>
    <w:rsid w:val="00ED0F37"/>
    <w:rsid w:val="00F65759"/>
    <w:rsid w:val="00FB17BD"/>
    <w:rsid w:val="00FB2755"/>
    <w:rsid w:val="00FC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59"/>
  </w:style>
  <w:style w:type="paragraph" w:styleId="Footer">
    <w:name w:val="footer"/>
    <w:basedOn w:val="Normal"/>
    <w:link w:val="FooterChar"/>
    <w:uiPriority w:val="99"/>
    <w:unhideWhenUsed/>
    <w:rsid w:val="00F6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59"/>
  </w:style>
  <w:style w:type="paragraph" w:styleId="Footer">
    <w:name w:val="footer"/>
    <w:basedOn w:val="Normal"/>
    <w:link w:val="FooterChar"/>
    <w:uiPriority w:val="99"/>
    <w:unhideWhenUsed/>
    <w:rsid w:val="00F6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Peng, Yiming</cp:lastModifiedBy>
  <cp:revision>4</cp:revision>
  <dcterms:created xsi:type="dcterms:W3CDTF">2014-06-17T21:32:00Z</dcterms:created>
  <dcterms:modified xsi:type="dcterms:W3CDTF">2014-06-18T04:00:00Z</dcterms:modified>
</cp:coreProperties>
</file>